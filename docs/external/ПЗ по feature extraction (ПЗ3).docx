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5637"/>
        <w:gridCol w:w="4217"/>
      </w:tblGrid>
      <w:tr w:rsidR="006900D7" w:rsidRPr="0057567B" w14:paraId="27C33085" w14:textId="77777777" w:rsidTr="009026DE">
        <w:tc>
          <w:tcPr>
            <w:tcW w:w="5637" w:type="dxa"/>
            <w:shd w:val="clear" w:color="auto" w:fill="auto"/>
          </w:tcPr>
          <w:p w14:paraId="58324DC9" w14:textId="77777777"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14:paraId="1CDEE9EB" w14:textId="77777777" w:rsidR="006900D7" w:rsidRPr="0057567B" w:rsidRDefault="006900D7" w:rsidP="0057567B">
            <w:pPr>
              <w:spacing w:line="360" w:lineRule="auto"/>
              <w:ind w:left="-46"/>
              <w:rPr>
                <w:sz w:val="28"/>
                <w:szCs w:val="28"/>
                <w:lang w:val="ru-RU"/>
              </w:rPr>
            </w:pPr>
            <w:r w:rsidRPr="0057567B">
              <w:rPr>
                <w:sz w:val="28"/>
                <w:szCs w:val="28"/>
                <w:lang w:val="ru-RU"/>
              </w:rPr>
              <w:t xml:space="preserve">Доцент кафедры </w:t>
            </w:r>
            <w:r w:rsidRPr="0057567B">
              <w:rPr>
                <w:sz w:val="28"/>
                <w:szCs w:val="28"/>
                <w:lang w:val="ru-RU"/>
              </w:rPr>
              <w:br/>
              <w:t>ИАНИ ННГУ, к.ф.-м.н.</w:t>
            </w:r>
          </w:p>
          <w:p w14:paraId="2EC0A44E" w14:textId="77777777" w:rsidR="006900D7" w:rsidRPr="0057567B" w:rsidRDefault="006900D7" w:rsidP="0057567B">
            <w:pPr>
              <w:spacing w:line="360" w:lineRule="auto"/>
              <w:ind w:left="-46"/>
              <w:rPr>
                <w:sz w:val="28"/>
                <w:szCs w:val="28"/>
                <w:lang w:val="ru-RU"/>
              </w:rPr>
            </w:pPr>
          </w:p>
          <w:p w14:paraId="2F6C0633" w14:textId="77777777" w:rsidR="006900D7" w:rsidRPr="0057567B" w:rsidRDefault="006900D7" w:rsidP="0057567B">
            <w:pPr>
              <w:spacing w:line="360" w:lineRule="auto"/>
              <w:ind w:left="-46"/>
              <w:rPr>
                <w:sz w:val="28"/>
                <w:szCs w:val="28"/>
                <w:lang w:val="ru-RU"/>
              </w:rPr>
            </w:pPr>
            <w:r w:rsidRPr="0057567B">
              <w:rPr>
                <w:sz w:val="28"/>
                <w:szCs w:val="28"/>
                <w:lang w:val="ru-RU"/>
              </w:rPr>
              <w:t xml:space="preserve">_____________  </w:t>
            </w:r>
            <w:proofErr w:type="spellStart"/>
            <w:r w:rsidRPr="0057567B">
              <w:rPr>
                <w:sz w:val="28"/>
                <w:szCs w:val="28"/>
                <w:lang w:val="ru-RU"/>
              </w:rPr>
              <w:t>Д.А.Яшунин</w:t>
            </w:r>
            <w:proofErr w:type="spellEnd"/>
          </w:p>
          <w:p w14:paraId="5E369F67" w14:textId="77777777"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14:paraId="708E1A31" w14:textId="77777777" w:rsidR="006900D7" w:rsidRPr="0057567B" w:rsidRDefault="006900D7" w:rsidP="0057567B">
            <w:pPr>
              <w:spacing w:line="360" w:lineRule="auto"/>
              <w:jc w:val="center"/>
              <w:rPr>
                <w:b/>
                <w:sz w:val="28"/>
                <w:szCs w:val="28"/>
                <w:lang w:val="ru-RU"/>
              </w:rPr>
            </w:pPr>
          </w:p>
        </w:tc>
        <w:tc>
          <w:tcPr>
            <w:tcW w:w="4217" w:type="dxa"/>
            <w:shd w:val="clear" w:color="auto" w:fill="auto"/>
          </w:tcPr>
          <w:p w14:paraId="168FB999" w14:textId="77777777"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14:paraId="22CFD65C" w14:textId="77777777" w:rsidR="006900D7" w:rsidRPr="0057567B" w:rsidRDefault="006900D7" w:rsidP="0057567B">
            <w:pPr>
              <w:spacing w:line="360" w:lineRule="auto"/>
              <w:ind w:left="-46"/>
              <w:rPr>
                <w:sz w:val="28"/>
                <w:szCs w:val="28"/>
                <w:lang w:val="ru-RU"/>
              </w:rPr>
            </w:pPr>
            <w:r w:rsidRPr="0057567B">
              <w:rPr>
                <w:sz w:val="28"/>
                <w:szCs w:val="28"/>
                <w:lang w:val="ru-RU"/>
              </w:rPr>
              <w:t xml:space="preserve">Профессор кафедры </w:t>
            </w:r>
            <w:r w:rsidRPr="0057567B">
              <w:rPr>
                <w:sz w:val="28"/>
                <w:szCs w:val="28"/>
                <w:lang w:val="ru-RU"/>
              </w:rPr>
              <w:br/>
              <w:t>ИАНИ ННГУ, д.т.н.</w:t>
            </w:r>
          </w:p>
          <w:p w14:paraId="1A5F4E9B" w14:textId="77777777" w:rsidR="006900D7" w:rsidRPr="0057567B" w:rsidRDefault="006900D7" w:rsidP="0057567B">
            <w:pPr>
              <w:spacing w:line="360" w:lineRule="auto"/>
              <w:ind w:left="-46"/>
              <w:rPr>
                <w:sz w:val="28"/>
                <w:szCs w:val="28"/>
                <w:lang w:val="ru-RU"/>
              </w:rPr>
            </w:pPr>
          </w:p>
          <w:p w14:paraId="55575936" w14:textId="77777777" w:rsidR="006900D7" w:rsidRPr="0057567B" w:rsidRDefault="006900D7" w:rsidP="0057567B">
            <w:pPr>
              <w:spacing w:line="360" w:lineRule="auto"/>
              <w:ind w:left="-46"/>
              <w:rPr>
                <w:sz w:val="28"/>
                <w:szCs w:val="28"/>
                <w:lang w:val="ru-RU"/>
              </w:rPr>
            </w:pPr>
            <w:r w:rsidRPr="0057567B">
              <w:rPr>
                <w:sz w:val="28"/>
                <w:szCs w:val="28"/>
                <w:lang w:val="ru-RU"/>
              </w:rPr>
              <w:t>_____________  Н.В. Старостин</w:t>
            </w:r>
          </w:p>
          <w:p w14:paraId="130662B5" w14:textId="77777777"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14:paraId="7705776B" w14:textId="77777777" w:rsidR="006900D7" w:rsidRPr="0057567B" w:rsidRDefault="006900D7" w:rsidP="0057567B">
            <w:pPr>
              <w:spacing w:line="360" w:lineRule="auto"/>
              <w:jc w:val="center"/>
              <w:rPr>
                <w:b/>
                <w:sz w:val="28"/>
                <w:szCs w:val="28"/>
                <w:lang w:val="ru-RU"/>
              </w:rPr>
            </w:pPr>
          </w:p>
        </w:tc>
      </w:tr>
    </w:tbl>
    <w:p w14:paraId="0629207B" w14:textId="77777777" w:rsidR="00785D7E" w:rsidRDefault="00785D7E" w:rsidP="00C34996">
      <w:pPr>
        <w:spacing w:line="360" w:lineRule="auto"/>
        <w:jc w:val="center"/>
        <w:rPr>
          <w:b/>
          <w:sz w:val="28"/>
          <w:szCs w:val="28"/>
          <w:lang w:val="ru-RU"/>
        </w:rPr>
      </w:pPr>
    </w:p>
    <w:p w14:paraId="72CFD111" w14:textId="77777777" w:rsidR="009648AE" w:rsidRPr="00847C98" w:rsidRDefault="009648AE" w:rsidP="00C34996">
      <w:pPr>
        <w:spacing w:line="360" w:lineRule="auto"/>
        <w:jc w:val="center"/>
        <w:rPr>
          <w:b/>
          <w:sz w:val="28"/>
          <w:szCs w:val="28"/>
          <w:lang w:val="ru-RU"/>
        </w:rPr>
      </w:pPr>
    </w:p>
    <w:p w14:paraId="299476D5" w14:textId="77777777" w:rsidR="00785D7E" w:rsidRPr="00847C98" w:rsidRDefault="00785D7E" w:rsidP="00C34996">
      <w:pPr>
        <w:spacing w:line="360" w:lineRule="auto"/>
        <w:jc w:val="center"/>
        <w:rPr>
          <w:b/>
          <w:sz w:val="28"/>
          <w:szCs w:val="28"/>
          <w:lang w:val="ru-RU"/>
        </w:rPr>
      </w:pPr>
    </w:p>
    <w:p w14:paraId="3F9F9462" w14:textId="77777777" w:rsidR="00785D7E" w:rsidRPr="002B1000" w:rsidRDefault="000225CA" w:rsidP="000225CA">
      <w:pPr>
        <w:spacing w:line="360" w:lineRule="auto"/>
        <w:jc w:val="center"/>
        <w:rPr>
          <w:sz w:val="28"/>
          <w:szCs w:val="28"/>
        </w:rPr>
      </w:pPr>
      <w:r w:rsidRPr="00847C98">
        <w:rPr>
          <w:b/>
          <w:sz w:val="28"/>
          <w:szCs w:val="28"/>
          <w:lang w:val="ru-RU"/>
        </w:rPr>
        <w:t xml:space="preserve">Пояснительная записка </w:t>
      </w:r>
      <w:r w:rsidR="00094C91" w:rsidRPr="006900D7">
        <w:rPr>
          <w:b/>
          <w:sz w:val="28"/>
          <w:szCs w:val="28"/>
          <w:lang w:val="ru-RU"/>
        </w:rPr>
        <w:t>№</w:t>
      </w:r>
      <w:r w:rsidR="002B1000">
        <w:rPr>
          <w:b/>
          <w:sz w:val="28"/>
          <w:szCs w:val="28"/>
        </w:rPr>
        <w:t>3</w:t>
      </w:r>
    </w:p>
    <w:p w14:paraId="680C469F" w14:textId="77777777" w:rsidR="000225CA" w:rsidRPr="002B1000" w:rsidRDefault="006900D7" w:rsidP="00015547">
      <w:pPr>
        <w:jc w:val="center"/>
        <w:rPr>
          <w:b/>
          <w:bCs/>
          <w:sz w:val="28"/>
          <w:szCs w:val="28"/>
        </w:rPr>
      </w:pPr>
      <w:r w:rsidRPr="002B1000">
        <w:rPr>
          <w:b/>
          <w:bCs/>
          <w:sz w:val="28"/>
          <w:szCs w:val="28"/>
        </w:rPr>
        <w:t>«</w:t>
      </w:r>
      <w:r w:rsidR="002B1000" w:rsidRPr="002B1000">
        <w:rPr>
          <w:b/>
          <w:bCs/>
          <w:sz w:val="28"/>
          <w:szCs w:val="28"/>
          <w:lang w:val="ru-RU"/>
        </w:rPr>
        <w:t>ПЗ</w:t>
      </w:r>
      <w:r w:rsidR="003F4D4D" w:rsidRPr="007A3CC0">
        <w:rPr>
          <w:b/>
          <w:bCs/>
          <w:sz w:val="28"/>
          <w:szCs w:val="28"/>
        </w:rPr>
        <w:t xml:space="preserve"> </w:t>
      </w:r>
      <w:r w:rsidR="002B1000" w:rsidRPr="002B1000">
        <w:rPr>
          <w:b/>
          <w:bCs/>
          <w:sz w:val="28"/>
          <w:szCs w:val="28"/>
          <w:lang w:val="ru-RU"/>
        </w:rPr>
        <w:t>по</w:t>
      </w:r>
      <w:r w:rsidR="002B1000" w:rsidRPr="002B1000">
        <w:rPr>
          <w:b/>
          <w:bCs/>
          <w:sz w:val="28"/>
          <w:szCs w:val="28"/>
        </w:rPr>
        <w:t xml:space="preserve"> feature extraction (</w:t>
      </w:r>
      <w:r w:rsidR="002B1000" w:rsidRPr="002B1000">
        <w:rPr>
          <w:b/>
          <w:bCs/>
          <w:sz w:val="28"/>
          <w:szCs w:val="28"/>
          <w:lang w:val="ru-RU"/>
        </w:rPr>
        <w:t>П</w:t>
      </w:r>
      <w:r w:rsidR="00B764F4">
        <w:rPr>
          <w:b/>
          <w:bCs/>
          <w:sz w:val="28"/>
          <w:szCs w:val="28"/>
          <w:lang w:val="ru-RU"/>
        </w:rPr>
        <w:t>З</w:t>
      </w:r>
      <w:proofErr w:type="gramStart"/>
      <w:r w:rsidR="00B764F4" w:rsidRPr="00E47E01">
        <w:rPr>
          <w:b/>
          <w:bCs/>
          <w:sz w:val="28"/>
          <w:szCs w:val="28"/>
        </w:rPr>
        <w:t>3</w:t>
      </w:r>
      <w:r w:rsidR="002B1000" w:rsidRPr="002B1000">
        <w:rPr>
          <w:b/>
          <w:bCs/>
          <w:sz w:val="28"/>
          <w:szCs w:val="28"/>
        </w:rPr>
        <w:t>)</w:t>
      </w:r>
      <w:r w:rsidRPr="002B1000">
        <w:rPr>
          <w:b/>
          <w:bCs/>
          <w:sz w:val="28"/>
          <w:szCs w:val="28"/>
        </w:rPr>
        <w:t>»</w:t>
      </w:r>
      <w:proofErr w:type="gramEnd"/>
    </w:p>
    <w:p w14:paraId="39FE257E" w14:textId="77777777" w:rsidR="006900D7" w:rsidRPr="002B1000" w:rsidRDefault="006900D7" w:rsidP="00015547">
      <w:pPr>
        <w:jc w:val="center"/>
        <w:rPr>
          <w:b/>
          <w:bCs/>
          <w:sz w:val="28"/>
          <w:szCs w:val="28"/>
        </w:rPr>
      </w:pPr>
    </w:p>
    <w:p w14:paraId="65F1238B" w14:textId="77777777" w:rsidR="000225CA" w:rsidRPr="006900D7" w:rsidRDefault="000225CA" w:rsidP="00094C91">
      <w:pPr>
        <w:jc w:val="center"/>
        <w:rPr>
          <w:b/>
          <w:sz w:val="28"/>
          <w:szCs w:val="28"/>
          <w:lang w:val="ru-RU"/>
        </w:rPr>
      </w:pPr>
      <w:r w:rsidRPr="006900D7">
        <w:rPr>
          <w:b/>
          <w:sz w:val="28"/>
          <w:szCs w:val="28"/>
          <w:lang w:val="ru-RU"/>
        </w:rPr>
        <w:t>Э</w:t>
      </w:r>
      <w:r w:rsidR="00FA7C5F" w:rsidRPr="006900D7">
        <w:rPr>
          <w:b/>
          <w:sz w:val="28"/>
          <w:szCs w:val="28"/>
          <w:lang w:val="ru-RU"/>
        </w:rPr>
        <w:t>тап 1</w:t>
      </w:r>
      <w:r w:rsidRPr="006900D7">
        <w:rPr>
          <w:b/>
          <w:sz w:val="28"/>
          <w:szCs w:val="28"/>
          <w:lang w:val="ru-RU"/>
        </w:rPr>
        <w:t xml:space="preserve">. </w:t>
      </w:r>
      <w:r w:rsidR="006900D7" w:rsidRPr="006900D7">
        <w:rPr>
          <w:b/>
          <w:sz w:val="28"/>
          <w:szCs w:val="28"/>
          <w:lang w:val="ru-RU"/>
        </w:rPr>
        <w:t xml:space="preserve">Подготовка обзоров на существующие подходы к решению </w:t>
      </w:r>
      <w:r w:rsidR="006900D7">
        <w:rPr>
          <w:b/>
          <w:sz w:val="28"/>
          <w:szCs w:val="28"/>
          <w:lang w:val="ru-RU"/>
        </w:rPr>
        <w:br/>
      </w:r>
      <w:r w:rsidR="006900D7" w:rsidRPr="006900D7">
        <w:rPr>
          <w:b/>
          <w:sz w:val="28"/>
          <w:szCs w:val="28"/>
          <w:lang w:val="ru-RU"/>
        </w:rPr>
        <w:t>задачи и построение технологического стека</w:t>
      </w:r>
    </w:p>
    <w:p w14:paraId="6EED845A" w14:textId="77777777" w:rsidR="000225CA" w:rsidRPr="006900D7" w:rsidRDefault="000225CA" w:rsidP="000225CA">
      <w:pPr>
        <w:spacing w:line="360" w:lineRule="auto"/>
        <w:jc w:val="center"/>
        <w:rPr>
          <w:b/>
          <w:sz w:val="28"/>
          <w:szCs w:val="28"/>
          <w:lang w:val="ru-RU"/>
        </w:rPr>
      </w:pPr>
    </w:p>
    <w:p w14:paraId="28FB7060" w14:textId="77777777" w:rsidR="00FF46D1" w:rsidRPr="006900D7" w:rsidRDefault="000225CA" w:rsidP="000225CA">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6900D7" w:rsidRPr="006900D7">
        <w:rPr>
          <w:b/>
          <w:bCs/>
          <w:sz w:val="28"/>
          <w:szCs w:val="28"/>
          <w:lang w:val="ru-RU"/>
        </w:rPr>
        <w:t xml:space="preserve">Разработка и реализация программного обеспечения </w:t>
      </w:r>
      <w:r w:rsidR="006900D7" w:rsidRPr="006900D7">
        <w:rPr>
          <w:b/>
          <w:bCs/>
          <w:sz w:val="28"/>
          <w:szCs w:val="28"/>
          <w:lang w:val="ru-RU"/>
        </w:rPr>
        <w:br/>
        <w:t>для распознавания лиц на групповых фотографиях</w:t>
      </w:r>
      <w:r w:rsidR="00094C91" w:rsidRPr="006900D7">
        <w:rPr>
          <w:b/>
          <w:sz w:val="28"/>
          <w:szCs w:val="28"/>
          <w:lang w:val="ru-RU"/>
        </w:rPr>
        <w:t>»</w:t>
      </w:r>
      <w:r w:rsidR="00FF46D1" w:rsidRPr="006900D7">
        <w:rPr>
          <w:b/>
          <w:sz w:val="28"/>
          <w:szCs w:val="28"/>
          <w:lang w:val="ru-RU"/>
        </w:rPr>
        <w:br/>
      </w:r>
    </w:p>
    <w:p w14:paraId="5112DA22" w14:textId="77777777" w:rsidR="00785D7E" w:rsidRDefault="006900D7" w:rsidP="006900D7">
      <w:pPr>
        <w:jc w:val="center"/>
        <w:rPr>
          <w:b/>
          <w:sz w:val="28"/>
          <w:szCs w:val="28"/>
          <w:lang w:val="ru-RU"/>
        </w:rPr>
      </w:pPr>
      <w:r w:rsidRPr="006900D7">
        <w:rPr>
          <w:b/>
          <w:sz w:val="28"/>
          <w:szCs w:val="28"/>
          <w:lang w:val="ru-RU"/>
        </w:rPr>
        <w:t>(Шифр ПО «AFR»)</w:t>
      </w:r>
    </w:p>
    <w:p w14:paraId="5B471A39" w14:textId="77777777" w:rsidR="006900D7" w:rsidRDefault="006900D7" w:rsidP="006900D7">
      <w:pPr>
        <w:jc w:val="center"/>
        <w:rPr>
          <w:b/>
          <w:sz w:val="28"/>
          <w:szCs w:val="28"/>
          <w:lang w:val="ru-RU"/>
        </w:rPr>
      </w:pPr>
    </w:p>
    <w:p w14:paraId="51C5EEAC" w14:textId="77777777" w:rsidR="006900D7" w:rsidRDefault="006900D7" w:rsidP="006900D7">
      <w:pPr>
        <w:jc w:val="center"/>
        <w:rPr>
          <w:b/>
          <w:sz w:val="28"/>
          <w:szCs w:val="28"/>
          <w:lang w:val="ru-RU"/>
        </w:rPr>
      </w:pPr>
    </w:p>
    <w:p w14:paraId="316220E4" w14:textId="77777777" w:rsidR="006900D7" w:rsidRDefault="006900D7" w:rsidP="006900D7">
      <w:pPr>
        <w:jc w:val="center"/>
        <w:rPr>
          <w:b/>
          <w:sz w:val="28"/>
          <w:szCs w:val="28"/>
          <w:lang w:val="ru-RU"/>
        </w:rPr>
      </w:pPr>
    </w:p>
    <w:p w14:paraId="1C948D97" w14:textId="77777777" w:rsidR="006900D7" w:rsidRPr="006900D7" w:rsidRDefault="006900D7" w:rsidP="006900D7">
      <w:pPr>
        <w:spacing w:line="360" w:lineRule="auto"/>
        <w:ind w:left="5670"/>
        <w:rPr>
          <w:sz w:val="28"/>
          <w:szCs w:val="28"/>
          <w:lang w:val="ru-RU"/>
        </w:rPr>
      </w:pPr>
      <w:r>
        <w:rPr>
          <w:sz w:val="28"/>
          <w:szCs w:val="28"/>
          <w:lang w:val="ru-RU"/>
        </w:rPr>
        <w:t xml:space="preserve">Ответственный исполнитель </w:t>
      </w:r>
    </w:p>
    <w:p w14:paraId="0A08ADA1" w14:textId="77777777" w:rsidR="009648AE" w:rsidRDefault="009648AE" w:rsidP="006900D7">
      <w:pPr>
        <w:spacing w:line="360" w:lineRule="auto"/>
        <w:ind w:left="5670"/>
        <w:rPr>
          <w:sz w:val="28"/>
          <w:szCs w:val="28"/>
          <w:lang w:val="ru-RU"/>
        </w:rPr>
      </w:pPr>
    </w:p>
    <w:p w14:paraId="09F9AFD1" w14:textId="77777777" w:rsidR="006900D7" w:rsidRPr="006900D7" w:rsidRDefault="009648AE" w:rsidP="006900D7">
      <w:pPr>
        <w:spacing w:line="360" w:lineRule="auto"/>
        <w:ind w:left="5670"/>
        <w:rPr>
          <w:sz w:val="28"/>
          <w:szCs w:val="28"/>
          <w:lang w:val="ru-RU"/>
        </w:rPr>
      </w:pPr>
      <w:r>
        <w:rPr>
          <w:sz w:val="28"/>
          <w:szCs w:val="28"/>
          <w:lang w:val="ru-RU"/>
        </w:rPr>
        <w:t>____________ М</w:t>
      </w:r>
      <w:r w:rsidR="006900D7" w:rsidRPr="006900D7">
        <w:rPr>
          <w:sz w:val="28"/>
          <w:szCs w:val="28"/>
          <w:lang w:val="ru-RU"/>
        </w:rPr>
        <w:t>.</w:t>
      </w:r>
      <w:r>
        <w:rPr>
          <w:sz w:val="28"/>
          <w:szCs w:val="28"/>
          <w:lang w:val="ru-RU"/>
        </w:rPr>
        <w:t>М</w:t>
      </w:r>
      <w:r w:rsidR="006900D7" w:rsidRPr="006900D7">
        <w:rPr>
          <w:sz w:val="28"/>
          <w:szCs w:val="28"/>
          <w:lang w:val="ru-RU"/>
        </w:rPr>
        <w:t xml:space="preserve">. </w:t>
      </w:r>
      <w:proofErr w:type="spellStart"/>
      <w:r>
        <w:rPr>
          <w:sz w:val="28"/>
          <w:szCs w:val="28"/>
          <w:lang w:val="ru-RU"/>
        </w:rPr>
        <w:t>Годовицын</w:t>
      </w:r>
      <w:proofErr w:type="spellEnd"/>
    </w:p>
    <w:p w14:paraId="4ADA8C7D" w14:textId="77777777" w:rsidR="006900D7" w:rsidRPr="00847C98" w:rsidRDefault="006900D7" w:rsidP="006900D7">
      <w:pPr>
        <w:spacing w:line="360" w:lineRule="auto"/>
        <w:ind w:left="5670"/>
        <w:rPr>
          <w:b/>
          <w:sz w:val="28"/>
          <w:szCs w:val="28"/>
          <w:lang w:val="ru-RU"/>
        </w:rPr>
      </w:pPr>
      <w:r w:rsidRPr="006900D7">
        <w:rPr>
          <w:sz w:val="28"/>
          <w:szCs w:val="28"/>
          <w:lang w:val="ru-RU"/>
        </w:rPr>
        <w:t>«____»______________2019 г.</w:t>
      </w:r>
    </w:p>
    <w:p w14:paraId="3D4C6DA7" w14:textId="77777777" w:rsidR="006900D7" w:rsidRPr="006900D7" w:rsidRDefault="006900D7" w:rsidP="006900D7">
      <w:pPr>
        <w:jc w:val="center"/>
        <w:rPr>
          <w:b/>
          <w:sz w:val="28"/>
          <w:szCs w:val="28"/>
          <w:lang w:val="ru-RU"/>
        </w:rPr>
      </w:pPr>
    </w:p>
    <w:p w14:paraId="38177C21" w14:textId="77777777" w:rsidR="002671F3" w:rsidRDefault="002671F3" w:rsidP="00C34996">
      <w:pPr>
        <w:spacing w:line="360" w:lineRule="auto"/>
        <w:jc w:val="center"/>
        <w:rPr>
          <w:sz w:val="28"/>
          <w:szCs w:val="28"/>
          <w:lang w:val="ru-RU"/>
        </w:rPr>
      </w:pPr>
    </w:p>
    <w:p w14:paraId="7801DD5E" w14:textId="77777777" w:rsidR="006900D7" w:rsidRDefault="006900D7" w:rsidP="00C34996">
      <w:pPr>
        <w:spacing w:line="360" w:lineRule="auto"/>
        <w:jc w:val="center"/>
        <w:rPr>
          <w:sz w:val="28"/>
          <w:szCs w:val="28"/>
          <w:lang w:val="ru-RU"/>
        </w:rPr>
      </w:pPr>
    </w:p>
    <w:p w14:paraId="7A96681D" w14:textId="77777777" w:rsidR="003067A6" w:rsidRPr="00847C98" w:rsidRDefault="003067A6" w:rsidP="00C34996">
      <w:pPr>
        <w:spacing w:line="360" w:lineRule="auto"/>
        <w:jc w:val="center"/>
        <w:rPr>
          <w:sz w:val="28"/>
          <w:szCs w:val="28"/>
          <w:lang w:val="ru-RU"/>
        </w:rPr>
      </w:pPr>
    </w:p>
    <w:p w14:paraId="7725223C" w14:textId="77777777" w:rsidR="002671F3" w:rsidRPr="00847C98" w:rsidRDefault="006900D7" w:rsidP="00C34996">
      <w:pPr>
        <w:spacing w:line="360" w:lineRule="auto"/>
        <w:jc w:val="center"/>
        <w:rPr>
          <w:b/>
          <w:bCs/>
          <w:sz w:val="28"/>
          <w:szCs w:val="28"/>
          <w:lang w:val="ru-RU"/>
        </w:rPr>
      </w:pPr>
      <w:r w:rsidRPr="00847C98">
        <w:rPr>
          <w:b/>
          <w:bCs/>
          <w:sz w:val="28"/>
          <w:szCs w:val="28"/>
          <w:lang w:val="ru-RU"/>
        </w:rPr>
        <w:t>Н. Новгород</w:t>
      </w:r>
      <w:r w:rsidR="002671F3" w:rsidRPr="00847C98">
        <w:rPr>
          <w:b/>
          <w:bCs/>
          <w:sz w:val="28"/>
          <w:szCs w:val="28"/>
          <w:lang w:val="ru-RU"/>
        </w:rPr>
        <w:t xml:space="preserve"> 201</w:t>
      </w:r>
      <w:r>
        <w:rPr>
          <w:b/>
          <w:bCs/>
          <w:sz w:val="28"/>
          <w:szCs w:val="28"/>
          <w:lang w:val="ru-RU"/>
        </w:rPr>
        <w:t>9</w:t>
      </w:r>
    </w:p>
    <w:p w14:paraId="669F41D2" w14:textId="77777777" w:rsidR="0081184B" w:rsidRPr="00847C98" w:rsidRDefault="0081184B" w:rsidP="00C34996">
      <w:pPr>
        <w:spacing w:line="360" w:lineRule="auto"/>
        <w:rPr>
          <w:b/>
          <w:sz w:val="28"/>
          <w:szCs w:val="28"/>
          <w:lang w:val="ru-RU"/>
        </w:rPr>
      </w:pPr>
    </w:p>
    <w:p w14:paraId="06ACF008" w14:textId="77777777" w:rsidR="0081184B" w:rsidRPr="00847C98" w:rsidRDefault="0081184B" w:rsidP="00C34996">
      <w:pPr>
        <w:spacing w:line="360" w:lineRule="auto"/>
        <w:rPr>
          <w:b/>
          <w:sz w:val="28"/>
          <w:szCs w:val="28"/>
          <w:lang w:val="ru-RU"/>
        </w:rPr>
      </w:pPr>
    </w:p>
    <w:p w14:paraId="3381151C" w14:textId="77777777" w:rsidR="00EE283B" w:rsidRPr="00EE283B" w:rsidRDefault="00EE283B" w:rsidP="00EE283B">
      <w:pPr>
        <w:jc w:val="center"/>
        <w:rPr>
          <w:b/>
          <w:sz w:val="32"/>
          <w:szCs w:val="32"/>
        </w:rPr>
      </w:pPr>
      <w:bookmarkStart w:id="2" w:name="_Toc4446520"/>
      <w:bookmarkEnd w:id="0"/>
      <w:bookmarkEnd w:id="1"/>
      <w:proofErr w:type="spellStart"/>
      <w:r w:rsidRPr="00EE283B">
        <w:rPr>
          <w:b/>
          <w:sz w:val="32"/>
          <w:szCs w:val="32"/>
        </w:rPr>
        <w:lastRenderedPageBreak/>
        <w:t>Оглавление</w:t>
      </w:r>
      <w:bookmarkEnd w:id="2"/>
      <w:proofErr w:type="spellEnd"/>
    </w:p>
    <w:p w14:paraId="7A13A178" w14:textId="5328B30F" w:rsidR="00FB58F7" w:rsidRDefault="0069080E">
      <w:pPr>
        <w:pStyle w:val="TOC1"/>
        <w:tabs>
          <w:tab w:val="left" w:pos="480"/>
          <w:tab w:val="right" w:leader="dot" w:pos="9628"/>
        </w:tabs>
        <w:rPr>
          <w:rFonts w:asciiTheme="minorHAnsi" w:eastAsiaTheme="minorEastAsia" w:hAnsiTheme="minorHAnsi" w:cstheme="minorBidi"/>
          <w:noProof/>
          <w:sz w:val="22"/>
          <w:szCs w:val="22"/>
          <w:lang w:val="ru-RU" w:eastAsia="ru-RU"/>
        </w:rPr>
      </w:pPr>
      <w:r>
        <w:rPr>
          <w:lang w:val="ru-RU" w:eastAsia="ru-RU"/>
        </w:rPr>
        <w:fldChar w:fldCharType="begin"/>
      </w:r>
      <w:r w:rsidR="00EE283B">
        <w:rPr>
          <w:lang w:val="ru-RU" w:eastAsia="ru-RU"/>
        </w:rPr>
        <w:instrText xml:space="preserve"> TOC \o "1-2" \h \z \u </w:instrText>
      </w:r>
      <w:r>
        <w:rPr>
          <w:lang w:val="ru-RU" w:eastAsia="ru-RU"/>
        </w:rPr>
        <w:fldChar w:fldCharType="separate"/>
      </w:r>
      <w:hyperlink w:anchor="_Toc5491345" w:history="1">
        <w:r w:rsidR="00FB58F7" w:rsidRPr="00B41F53">
          <w:rPr>
            <w:rStyle w:val="Hyperlink"/>
            <w:noProof/>
          </w:rPr>
          <w:t>1</w:t>
        </w:r>
        <w:r w:rsidR="00FB58F7">
          <w:rPr>
            <w:rFonts w:asciiTheme="minorHAnsi" w:eastAsiaTheme="minorEastAsia" w:hAnsiTheme="minorHAnsi" w:cstheme="minorBidi"/>
            <w:noProof/>
            <w:sz w:val="22"/>
            <w:szCs w:val="22"/>
            <w:lang w:val="ru-RU" w:eastAsia="ru-RU"/>
          </w:rPr>
          <w:tab/>
        </w:r>
        <w:r w:rsidR="00FB58F7" w:rsidRPr="00B41F53">
          <w:rPr>
            <w:rStyle w:val="Hyperlink"/>
            <w:noProof/>
          </w:rPr>
          <w:t>Введение</w:t>
        </w:r>
        <w:r w:rsidR="00FB58F7">
          <w:rPr>
            <w:noProof/>
            <w:webHidden/>
          </w:rPr>
          <w:tab/>
        </w:r>
        <w:r>
          <w:rPr>
            <w:noProof/>
            <w:webHidden/>
          </w:rPr>
          <w:fldChar w:fldCharType="begin"/>
        </w:r>
        <w:r w:rsidR="00FB58F7">
          <w:rPr>
            <w:noProof/>
            <w:webHidden/>
          </w:rPr>
          <w:instrText xml:space="preserve"> PAGEREF _Toc5491345 \h </w:instrText>
        </w:r>
        <w:r>
          <w:rPr>
            <w:noProof/>
            <w:webHidden/>
          </w:rPr>
        </w:r>
        <w:r>
          <w:rPr>
            <w:noProof/>
            <w:webHidden/>
          </w:rPr>
          <w:fldChar w:fldCharType="separate"/>
        </w:r>
        <w:r w:rsidR="007A7DF4">
          <w:rPr>
            <w:noProof/>
            <w:webHidden/>
          </w:rPr>
          <w:t>3</w:t>
        </w:r>
        <w:r>
          <w:rPr>
            <w:noProof/>
            <w:webHidden/>
          </w:rPr>
          <w:fldChar w:fldCharType="end"/>
        </w:r>
      </w:hyperlink>
    </w:p>
    <w:p w14:paraId="5E2671AD" w14:textId="21D9FD51" w:rsidR="00FB58F7" w:rsidRDefault="00CB5332">
      <w:pPr>
        <w:pStyle w:val="TOC1"/>
        <w:tabs>
          <w:tab w:val="left" w:pos="480"/>
          <w:tab w:val="right" w:leader="dot" w:pos="9628"/>
        </w:tabs>
        <w:rPr>
          <w:rFonts w:asciiTheme="minorHAnsi" w:eastAsiaTheme="minorEastAsia" w:hAnsiTheme="minorHAnsi" w:cstheme="minorBidi"/>
          <w:noProof/>
          <w:sz w:val="22"/>
          <w:szCs w:val="22"/>
          <w:lang w:val="ru-RU" w:eastAsia="ru-RU"/>
        </w:rPr>
      </w:pPr>
      <w:hyperlink w:anchor="_Toc5491346" w:history="1">
        <w:r w:rsidR="00FB58F7" w:rsidRPr="00B41F53">
          <w:rPr>
            <w:rStyle w:val="Hyperlink"/>
            <w:noProof/>
          </w:rPr>
          <w:t>2</w:t>
        </w:r>
        <w:r w:rsidR="00FB58F7">
          <w:rPr>
            <w:rFonts w:asciiTheme="minorHAnsi" w:eastAsiaTheme="minorEastAsia" w:hAnsiTheme="minorHAnsi" w:cstheme="minorBidi"/>
            <w:noProof/>
            <w:sz w:val="22"/>
            <w:szCs w:val="22"/>
            <w:lang w:val="ru-RU" w:eastAsia="ru-RU"/>
          </w:rPr>
          <w:tab/>
        </w:r>
        <w:r w:rsidR="00FB58F7" w:rsidRPr="00B41F53">
          <w:rPr>
            <w:rStyle w:val="Hyperlink"/>
            <w:noProof/>
          </w:rPr>
          <w:t>Модели сверточных сетей</w:t>
        </w:r>
        <w:r w:rsidR="00FB58F7">
          <w:rPr>
            <w:noProof/>
            <w:webHidden/>
          </w:rPr>
          <w:tab/>
        </w:r>
        <w:r w:rsidR="0069080E">
          <w:rPr>
            <w:noProof/>
            <w:webHidden/>
          </w:rPr>
          <w:fldChar w:fldCharType="begin"/>
        </w:r>
        <w:r w:rsidR="00FB58F7">
          <w:rPr>
            <w:noProof/>
            <w:webHidden/>
          </w:rPr>
          <w:instrText xml:space="preserve"> PAGEREF _Toc5491346 \h </w:instrText>
        </w:r>
        <w:r w:rsidR="0069080E">
          <w:rPr>
            <w:noProof/>
            <w:webHidden/>
          </w:rPr>
        </w:r>
        <w:r w:rsidR="0069080E">
          <w:rPr>
            <w:noProof/>
            <w:webHidden/>
          </w:rPr>
          <w:fldChar w:fldCharType="separate"/>
        </w:r>
        <w:r w:rsidR="007A7DF4">
          <w:rPr>
            <w:noProof/>
            <w:webHidden/>
          </w:rPr>
          <w:t>4</w:t>
        </w:r>
        <w:r w:rsidR="0069080E">
          <w:rPr>
            <w:noProof/>
            <w:webHidden/>
          </w:rPr>
          <w:fldChar w:fldCharType="end"/>
        </w:r>
      </w:hyperlink>
    </w:p>
    <w:p w14:paraId="03E3E812" w14:textId="6ACFC83E" w:rsidR="00FB58F7" w:rsidRDefault="00CB5332">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47" w:history="1">
        <w:r w:rsidR="00FB58F7" w:rsidRPr="00B41F53">
          <w:rPr>
            <w:rStyle w:val="Hyperlink"/>
            <w:noProof/>
          </w:rPr>
          <w:t>2.1</w:t>
        </w:r>
        <w:r w:rsidR="00FB58F7">
          <w:rPr>
            <w:rFonts w:asciiTheme="minorHAnsi" w:eastAsiaTheme="minorEastAsia" w:hAnsiTheme="minorHAnsi" w:cstheme="minorBidi"/>
            <w:noProof/>
            <w:sz w:val="22"/>
            <w:szCs w:val="22"/>
            <w:lang w:val="ru-RU" w:eastAsia="ru-RU"/>
          </w:rPr>
          <w:tab/>
        </w:r>
        <w:r w:rsidR="00FB58F7" w:rsidRPr="00B41F53">
          <w:rPr>
            <w:rStyle w:val="Hyperlink"/>
            <w:noProof/>
            <w:shd w:val="clear" w:color="auto" w:fill="FFFFFF"/>
          </w:rPr>
          <w:t>VGG-16, 19</w:t>
        </w:r>
        <w:r w:rsidR="00FB58F7">
          <w:rPr>
            <w:noProof/>
            <w:webHidden/>
          </w:rPr>
          <w:tab/>
        </w:r>
        <w:r w:rsidR="0069080E">
          <w:rPr>
            <w:noProof/>
            <w:webHidden/>
          </w:rPr>
          <w:fldChar w:fldCharType="begin"/>
        </w:r>
        <w:r w:rsidR="00FB58F7">
          <w:rPr>
            <w:noProof/>
            <w:webHidden/>
          </w:rPr>
          <w:instrText xml:space="preserve"> PAGEREF _Toc5491347 \h </w:instrText>
        </w:r>
        <w:r w:rsidR="0069080E">
          <w:rPr>
            <w:noProof/>
            <w:webHidden/>
          </w:rPr>
        </w:r>
        <w:r w:rsidR="0069080E">
          <w:rPr>
            <w:noProof/>
            <w:webHidden/>
          </w:rPr>
          <w:fldChar w:fldCharType="separate"/>
        </w:r>
        <w:r w:rsidR="007A7DF4">
          <w:rPr>
            <w:noProof/>
            <w:webHidden/>
          </w:rPr>
          <w:t>4</w:t>
        </w:r>
        <w:r w:rsidR="0069080E">
          <w:rPr>
            <w:noProof/>
            <w:webHidden/>
          </w:rPr>
          <w:fldChar w:fldCharType="end"/>
        </w:r>
      </w:hyperlink>
    </w:p>
    <w:p w14:paraId="594AB56E" w14:textId="398E8369" w:rsidR="00FB58F7" w:rsidRDefault="00CB5332">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48" w:history="1">
        <w:r w:rsidR="00FB58F7" w:rsidRPr="00B41F53">
          <w:rPr>
            <w:rStyle w:val="Hyperlink"/>
            <w:noProof/>
          </w:rPr>
          <w:t>2.2</w:t>
        </w:r>
        <w:r w:rsidR="00FB58F7">
          <w:rPr>
            <w:rFonts w:asciiTheme="minorHAnsi" w:eastAsiaTheme="minorEastAsia" w:hAnsiTheme="minorHAnsi" w:cstheme="minorBidi"/>
            <w:noProof/>
            <w:sz w:val="22"/>
            <w:szCs w:val="22"/>
            <w:lang w:val="ru-RU" w:eastAsia="ru-RU"/>
          </w:rPr>
          <w:tab/>
        </w:r>
        <w:r w:rsidR="00FB58F7" w:rsidRPr="00B41F53">
          <w:rPr>
            <w:rStyle w:val="Hyperlink"/>
            <w:noProof/>
            <w:shd w:val="clear" w:color="auto" w:fill="FFFFFF"/>
          </w:rPr>
          <w:t>Inception v1,2,3</w:t>
        </w:r>
        <w:r w:rsidR="00FB58F7">
          <w:rPr>
            <w:noProof/>
            <w:webHidden/>
          </w:rPr>
          <w:tab/>
        </w:r>
        <w:r w:rsidR="0069080E">
          <w:rPr>
            <w:noProof/>
            <w:webHidden/>
          </w:rPr>
          <w:fldChar w:fldCharType="begin"/>
        </w:r>
        <w:r w:rsidR="00FB58F7">
          <w:rPr>
            <w:noProof/>
            <w:webHidden/>
          </w:rPr>
          <w:instrText xml:space="preserve"> PAGEREF _Toc5491348 \h </w:instrText>
        </w:r>
        <w:r w:rsidR="0069080E">
          <w:rPr>
            <w:noProof/>
            <w:webHidden/>
          </w:rPr>
        </w:r>
        <w:r w:rsidR="0069080E">
          <w:rPr>
            <w:noProof/>
            <w:webHidden/>
          </w:rPr>
          <w:fldChar w:fldCharType="separate"/>
        </w:r>
        <w:r w:rsidR="007A7DF4">
          <w:rPr>
            <w:noProof/>
            <w:webHidden/>
          </w:rPr>
          <w:t>5</w:t>
        </w:r>
        <w:r w:rsidR="0069080E">
          <w:rPr>
            <w:noProof/>
            <w:webHidden/>
          </w:rPr>
          <w:fldChar w:fldCharType="end"/>
        </w:r>
      </w:hyperlink>
    </w:p>
    <w:p w14:paraId="221F3453" w14:textId="54439444" w:rsidR="00FB58F7" w:rsidRDefault="00CB5332">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49" w:history="1">
        <w:r w:rsidR="00FB58F7" w:rsidRPr="00B41F53">
          <w:rPr>
            <w:rStyle w:val="Hyperlink"/>
            <w:noProof/>
          </w:rPr>
          <w:t>2.3</w:t>
        </w:r>
        <w:r w:rsidR="00FB58F7">
          <w:rPr>
            <w:rFonts w:asciiTheme="minorHAnsi" w:eastAsiaTheme="minorEastAsia" w:hAnsiTheme="minorHAnsi" w:cstheme="minorBidi"/>
            <w:noProof/>
            <w:sz w:val="22"/>
            <w:szCs w:val="22"/>
            <w:lang w:val="ru-RU" w:eastAsia="ru-RU"/>
          </w:rPr>
          <w:tab/>
        </w:r>
        <w:r w:rsidR="00FB58F7" w:rsidRPr="00B41F53">
          <w:rPr>
            <w:rStyle w:val="Hyperlink"/>
            <w:noProof/>
          </w:rPr>
          <w:t>ResNet *</w:t>
        </w:r>
        <w:r w:rsidR="00FB58F7">
          <w:rPr>
            <w:noProof/>
            <w:webHidden/>
          </w:rPr>
          <w:tab/>
        </w:r>
        <w:r w:rsidR="0069080E">
          <w:rPr>
            <w:noProof/>
            <w:webHidden/>
          </w:rPr>
          <w:fldChar w:fldCharType="begin"/>
        </w:r>
        <w:r w:rsidR="00FB58F7">
          <w:rPr>
            <w:noProof/>
            <w:webHidden/>
          </w:rPr>
          <w:instrText xml:space="preserve"> PAGEREF _Toc5491349 \h </w:instrText>
        </w:r>
        <w:r w:rsidR="0069080E">
          <w:rPr>
            <w:noProof/>
            <w:webHidden/>
          </w:rPr>
        </w:r>
        <w:r w:rsidR="0069080E">
          <w:rPr>
            <w:noProof/>
            <w:webHidden/>
          </w:rPr>
          <w:fldChar w:fldCharType="separate"/>
        </w:r>
        <w:r w:rsidR="007A7DF4">
          <w:rPr>
            <w:noProof/>
            <w:webHidden/>
          </w:rPr>
          <w:t>6</w:t>
        </w:r>
        <w:r w:rsidR="0069080E">
          <w:rPr>
            <w:noProof/>
            <w:webHidden/>
          </w:rPr>
          <w:fldChar w:fldCharType="end"/>
        </w:r>
      </w:hyperlink>
    </w:p>
    <w:p w14:paraId="22271531" w14:textId="57E21592" w:rsidR="00FB58F7" w:rsidRDefault="00CB5332">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50" w:history="1">
        <w:r w:rsidR="00FB58F7" w:rsidRPr="00B41F53">
          <w:rPr>
            <w:rStyle w:val="Hyperlink"/>
            <w:noProof/>
          </w:rPr>
          <w:t>2.4</w:t>
        </w:r>
        <w:r w:rsidR="00FB58F7">
          <w:rPr>
            <w:rFonts w:asciiTheme="minorHAnsi" w:eastAsiaTheme="minorEastAsia" w:hAnsiTheme="minorHAnsi" w:cstheme="minorBidi"/>
            <w:noProof/>
            <w:sz w:val="22"/>
            <w:szCs w:val="22"/>
            <w:lang w:val="ru-RU" w:eastAsia="ru-RU"/>
          </w:rPr>
          <w:tab/>
        </w:r>
        <w:r w:rsidR="00FB58F7" w:rsidRPr="00B41F53">
          <w:rPr>
            <w:rStyle w:val="Hyperlink"/>
            <w:noProof/>
            <w:shd w:val="clear" w:color="auto" w:fill="FFFFFF"/>
          </w:rPr>
          <w:t>InceptionResNet v1,2</w:t>
        </w:r>
        <w:r w:rsidR="00FB58F7">
          <w:rPr>
            <w:noProof/>
            <w:webHidden/>
          </w:rPr>
          <w:tab/>
        </w:r>
        <w:r w:rsidR="0069080E">
          <w:rPr>
            <w:noProof/>
            <w:webHidden/>
          </w:rPr>
          <w:fldChar w:fldCharType="begin"/>
        </w:r>
        <w:r w:rsidR="00FB58F7">
          <w:rPr>
            <w:noProof/>
            <w:webHidden/>
          </w:rPr>
          <w:instrText xml:space="preserve"> PAGEREF _Toc5491350 \h </w:instrText>
        </w:r>
        <w:r w:rsidR="0069080E">
          <w:rPr>
            <w:noProof/>
            <w:webHidden/>
          </w:rPr>
        </w:r>
        <w:r w:rsidR="0069080E">
          <w:rPr>
            <w:noProof/>
            <w:webHidden/>
          </w:rPr>
          <w:fldChar w:fldCharType="separate"/>
        </w:r>
        <w:r w:rsidR="007A7DF4">
          <w:rPr>
            <w:noProof/>
            <w:webHidden/>
          </w:rPr>
          <w:t>7</w:t>
        </w:r>
        <w:r w:rsidR="0069080E">
          <w:rPr>
            <w:noProof/>
            <w:webHidden/>
          </w:rPr>
          <w:fldChar w:fldCharType="end"/>
        </w:r>
      </w:hyperlink>
    </w:p>
    <w:p w14:paraId="5064C5C0" w14:textId="3659D6A8" w:rsidR="00FB58F7" w:rsidRDefault="00CB5332">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51" w:history="1">
        <w:r w:rsidR="00FB58F7" w:rsidRPr="00B41F53">
          <w:rPr>
            <w:rStyle w:val="Hyperlink"/>
            <w:noProof/>
          </w:rPr>
          <w:t>2.5</w:t>
        </w:r>
        <w:r w:rsidR="00FB58F7">
          <w:rPr>
            <w:rFonts w:asciiTheme="minorHAnsi" w:eastAsiaTheme="minorEastAsia" w:hAnsiTheme="minorHAnsi" w:cstheme="minorBidi"/>
            <w:noProof/>
            <w:sz w:val="22"/>
            <w:szCs w:val="22"/>
            <w:lang w:val="ru-RU" w:eastAsia="ru-RU"/>
          </w:rPr>
          <w:tab/>
        </w:r>
        <w:r w:rsidR="00FB58F7" w:rsidRPr="00B41F53">
          <w:rPr>
            <w:rStyle w:val="Hyperlink"/>
            <w:noProof/>
          </w:rPr>
          <w:t xml:space="preserve">OpenFace models (основаны на </w:t>
        </w:r>
        <w:r w:rsidR="00FB58F7" w:rsidRPr="00B41F53">
          <w:rPr>
            <w:rStyle w:val="Hyperlink"/>
            <w:noProof/>
            <w:shd w:val="clear" w:color="auto" w:fill="FFFFFF"/>
          </w:rPr>
          <w:t>Google’s FaceNet [Inception ResNet]</w:t>
        </w:r>
        <w:r w:rsidR="00FB58F7" w:rsidRPr="00B41F53">
          <w:rPr>
            <w:rStyle w:val="Hyperlink"/>
            <w:noProof/>
          </w:rPr>
          <w:t>)</w:t>
        </w:r>
        <w:r w:rsidR="00FB58F7">
          <w:rPr>
            <w:noProof/>
            <w:webHidden/>
          </w:rPr>
          <w:tab/>
        </w:r>
        <w:r w:rsidR="0069080E">
          <w:rPr>
            <w:noProof/>
            <w:webHidden/>
          </w:rPr>
          <w:fldChar w:fldCharType="begin"/>
        </w:r>
        <w:r w:rsidR="00FB58F7">
          <w:rPr>
            <w:noProof/>
            <w:webHidden/>
          </w:rPr>
          <w:instrText xml:space="preserve"> PAGEREF _Toc5491351 \h </w:instrText>
        </w:r>
        <w:r w:rsidR="0069080E">
          <w:rPr>
            <w:noProof/>
            <w:webHidden/>
          </w:rPr>
        </w:r>
        <w:r w:rsidR="0069080E">
          <w:rPr>
            <w:noProof/>
            <w:webHidden/>
          </w:rPr>
          <w:fldChar w:fldCharType="separate"/>
        </w:r>
        <w:r w:rsidR="007A7DF4">
          <w:rPr>
            <w:noProof/>
            <w:webHidden/>
          </w:rPr>
          <w:t>7</w:t>
        </w:r>
        <w:r w:rsidR="0069080E">
          <w:rPr>
            <w:noProof/>
            <w:webHidden/>
          </w:rPr>
          <w:fldChar w:fldCharType="end"/>
        </w:r>
      </w:hyperlink>
    </w:p>
    <w:p w14:paraId="4503457E" w14:textId="462193EB" w:rsidR="00FB58F7" w:rsidRDefault="00CB5332">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52" w:history="1">
        <w:r w:rsidR="00FB58F7" w:rsidRPr="00B41F53">
          <w:rPr>
            <w:rStyle w:val="Hyperlink"/>
            <w:noProof/>
          </w:rPr>
          <w:t>2.6</w:t>
        </w:r>
        <w:r w:rsidR="00FB58F7">
          <w:rPr>
            <w:rFonts w:asciiTheme="minorHAnsi" w:eastAsiaTheme="minorEastAsia" w:hAnsiTheme="minorHAnsi" w:cstheme="minorBidi"/>
            <w:noProof/>
            <w:sz w:val="22"/>
            <w:szCs w:val="22"/>
            <w:lang w:val="ru-RU" w:eastAsia="ru-RU"/>
          </w:rPr>
          <w:tab/>
        </w:r>
        <w:r w:rsidR="00FB58F7" w:rsidRPr="00B41F53">
          <w:rPr>
            <w:rStyle w:val="Hyperlink"/>
            <w:noProof/>
          </w:rPr>
          <w:t>Выводы</w:t>
        </w:r>
        <w:r w:rsidR="00FB58F7">
          <w:rPr>
            <w:noProof/>
            <w:webHidden/>
          </w:rPr>
          <w:tab/>
        </w:r>
        <w:r w:rsidR="0069080E">
          <w:rPr>
            <w:noProof/>
            <w:webHidden/>
          </w:rPr>
          <w:fldChar w:fldCharType="begin"/>
        </w:r>
        <w:r w:rsidR="00FB58F7">
          <w:rPr>
            <w:noProof/>
            <w:webHidden/>
          </w:rPr>
          <w:instrText xml:space="preserve"> PAGEREF _Toc5491352 \h </w:instrText>
        </w:r>
        <w:r w:rsidR="0069080E">
          <w:rPr>
            <w:noProof/>
            <w:webHidden/>
          </w:rPr>
        </w:r>
        <w:r w:rsidR="0069080E">
          <w:rPr>
            <w:noProof/>
            <w:webHidden/>
          </w:rPr>
          <w:fldChar w:fldCharType="separate"/>
        </w:r>
        <w:r w:rsidR="007A7DF4">
          <w:rPr>
            <w:noProof/>
            <w:webHidden/>
          </w:rPr>
          <w:t>7</w:t>
        </w:r>
        <w:r w:rsidR="0069080E">
          <w:rPr>
            <w:noProof/>
            <w:webHidden/>
          </w:rPr>
          <w:fldChar w:fldCharType="end"/>
        </w:r>
      </w:hyperlink>
    </w:p>
    <w:p w14:paraId="298DDE72" w14:textId="231476E3" w:rsidR="00FB58F7" w:rsidRDefault="00CB5332">
      <w:pPr>
        <w:pStyle w:val="TOC1"/>
        <w:tabs>
          <w:tab w:val="left" w:pos="480"/>
          <w:tab w:val="right" w:leader="dot" w:pos="9628"/>
        </w:tabs>
        <w:rPr>
          <w:rFonts w:asciiTheme="minorHAnsi" w:eastAsiaTheme="minorEastAsia" w:hAnsiTheme="minorHAnsi" w:cstheme="minorBidi"/>
          <w:noProof/>
          <w:sz w:val="22"/>
          <w:szCs w:val="22"/>
          <w:lang w:val="ru-RU" w:eastAsia="ru-RU"/>
        </w:rPr>
      </w:pPr>
      <w:hyperlink w:anchor="_Toc5491353" w:history="1">
        <w:r w:rsidR="00FB58F7" w:rsidRPr="00B41F53">
          <w:rPr>
            <w:rStyle w:val="Hyperlink"/>
            <w:noProof/>
          </w:rPr>
          <w:t>3</w:t>
        </w:r>
        <w:r w:rsidR="00FB58F7">
          <w:rPr>
            <w:rFonts w:asciiTheme="minorHAnsi" w:eastAsiaTheme="minorEastAsia" w:hAnsiTheme="minorHAnsi" w:cstheme="minorBidi"/>
            <w:noProof/>
            <w:sz w:val="22"/>
            <w:szCs w:val="22"/>
            <w:lang w:val="ru-RU" w:eastAsia="ru-RU"/>
          </w:rPr>
          <w:tab/>
        </w:r>
        <w:r w:rsidR="00FB58F7" w:rsidRPr="00B41F53">
          <w:rPr>
            <w:rStyle w:val="Hyperlink"/>
            <w:noProof/>
            <w:shd w:val="clear" w:color="auto" w:fill="FFFFFF"/>
          </w:rPr>
          <w:t>Методы расчета расстояния между признаками</w:t>
        </w:r>
        <w:r w:rsidR="00FB58F7">
          <w:rPr>
            <w:noProof/>
            <w:webHidden/>
          </w:rPr>
          <w:tab/>
        </w:r>
        <w:r w:rsidR="0069080E">
          <w:rPr>
            <w:noProof/>
            <w:webHidden/>
          </w:rPr>
          <w:fldChar w:fldCharType="begin"/>
        </w:r>
        <w:r w:rsidR="00FB58F7">
          <w:rPr>
            <w:noProof/>
            <w:webHidden/>
          </w:rPr>
          <w:instrText xml:space="preserve"> PAGEREF _Toc5491353 \h </w:instrText>
        </w:r>
        <w:r w:rsidR="0069080E">
          <w:rPr>
            <w:noProof/>
            <w:webHidden/>
          </w:rPr>
        </w:r>
        <w:r w:rsidR="0069080E">
          <w:rPr>
            <w:noProof/>
            <w:webHidden/>
          </w:rPr>
          <w:fldChar w:fldCharType="separate"/>
        </w:r>
        <w:r w:rsidR="007A7DF4">
          <w:rPr>
            <w:noProof/>
            <w:webHidden/>
          </w:rPr>
          <w:t>8</w:t>
        </w:r>
        <w:r w:rsidR="0069080E">
          <w:rPr>
            <w:noProof/>
            <w:webHidden/>
          </w:rPr>
          <w:fldChar w:fldCharType="end"/>
        </w:r>
      </w:hyperlink>
    </w:p>
    <w:p w14:paraId="429B95ED" w14:textId="1FD772CC" w:rsidR="00FB58F7" w:rsidRDefault="00CB5332">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54" w:history="1">
        <w:r w:rsidR="00FB58F7" w:rsidRPr="00B41F53">
          <w:rPr>
            <w:rStyle w:val="Hyperlink"/>
            <w:noProof/>
          </w:rPr>
          <w:t>3.1</w:t>
        </w:r>
        <w:r w:rsidR="00FB58F7">
          <w:rPr>
            <w:rFonts w:asciiTheme="minorHAnsi" w:eastAsiaTheme="minorEastAsia" w:hAnsiTheme="minorHAnsi" w:cstheme="minorBidi"/>
            <w:noProof/>
            <w:sz w:val="22"/>
            <w:szCs w:val="22"/>
            <w:lang w:val="ru-RU" w:eastAsia="ru-RU"/>
          </w:rPr>
          <w:tab/>
        </w:r>
        <w:r w:rsidR="00FB58F7" w:rsidRPr="00B41F53">
          <w:rPr>
            <w:rStyle w:val="Hyperlink"/>
            <w:noProof/>
          </w:rPr>
          <w:t>Евклидово расстояние</w:t>
        </w:r>
        <w:r w:rsidR="00FB58F7">
          <w:rPr>
            <w:noProof/>
            <w:webHidden/>
          </w:rPr>
          <w:tab/>
        </w:r>
        <w:r w:rsidR="0069080E">
          <w:rPr>
            <w:noProof/>
            <w:webHidden/>
          </w:rPr>
          <w:fldChar w:fldCharType="begin"/>
        </w:r>
        <w:r w:rsidR="00FB58F7">
          <w:rPr>
            <w:noProof/>
            <w:webHidden/>
          </w:rPr>
          <w:instrText xml:space="preserve"> PAGEREF _Toc5491354 \h </w:instrText>
        </w:r>
        <w:r w:rsidR="0069080E">
          <w:rPr>
            <w:noProof/>
            <w:webHidden/>
          </w:rPr>
        </w:r>
        <w:r w:rsidR="0069080E">
          <w:rPr>
            <w:noProof/>
            <w:webHidden/>
          </w:rPr>
          <w:fldChar w:fldCharType="separate"/>
        </w:r>
        <w:r w:rsidR="007A7DF4">
          <w:rPr>
            <w:noProof/>
            <w:webHidden/>
          </w:rPr>
          <w:t>8</w:t>
        </w:r>
        <w:r w:rsidR="0069080E">
          <w:rPr>
            <w:noProof/>
            <w:webHidden/>
          </w:rPr>
          <w:fldChar w:fldCharType="end"/>
        </w:r>
      </w:hyperlink>
    </w:p>
    <w:p w14:paraId="65D38F1F" w14:textId="033541A0" w:rsidR="00FB58F7" w:rsidRDefault="00CB5332">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55" w:history="1">
        <w:r w:rsidR="00FB58F7" w:rsidRPr="00B41F53">
          <w:rPr>
            <w:rStyle w:val="Hyperlink"/>
            <w:noProof/>
          </w:rPr>
          <w:t>3.2</w:t>
        </w:r>
        <w:r w:rsidR="00FB58F7">
          <w:rPr>
            <w:rFonts w:asciiTheme="minorHAnsi" w:eastAsiaTheme="minorEastAsia" w:hAnsiTheme="minorHAnsi" w:cstheme="minorBidi"/>
            <w:noProof/>
            <w:sz w:val="22"/>
            <w:szCs w:val="22"/>
            <w:lang w:val="ru-RU" w:eastAsia="ru-RU"/>
          </w:rPr>
          <w:tab/>
        </w:r>
        <w:r w:rsidR="00FB58F7" w:rsidRPr="00B41F53">
          <w:rPr>
            <w:rStyle w:val="Hyperlink"/>
            <w:noProof/>
          </w:rPr>
          <w:t>Метрика Минковского</w:t>
        </w:r>
        <w:r w:rsidR="00FB58F7">
          <w:rPr>
            <w:noProof/>
            <w:webHidden/>
          </w:rPr>
          <w:tab/>
        </w:r>
        <w:r w:rsidR="0069080E">
          <w:rPr>
            <w:noProof/>
            <w:webHidden/>
          </w:rPr>
          <w:fldChar w:fldCharType="begin"/>
        </w:r>
        <w:r w:rsidR="00FB58F7">
          <w:rPr>
            <w:noProof/>
            <w:webHidden/>
          </w:rPr>
          <w:instrText xml:space="preserve"> PAGEREF _Toc5491355 \h </w:instrText>
        </w:r>
        <w:r w:rsidR="0069080E">
          <w:rPr>
            <w:noProof/>
            <w:webHidden/>
          </w:rPr>
        </w:r>
        <w:r w:rsidR="0069080E">
          <w:rPr>
            <w:noProof/>
            <w:webHidden/>
          </w:rPr>
          <w:fldChar w:fldCharType="separate"/>
        </w:r>
        <w:r w:rsidR="007A7DF4">
          <w:rPr>
            <w:noProof/>
            <w:webHidden/>
          </w:rPr>
          <w:t>8</w:t>
        </w:r>
        <w:r w:rsidR="0069080E">
          <w:rPr>
            <w:noProof/>
            <w:webHidden/>
          </w:rPr>
          <w:fldChar w:fldCharType="end"/>
        </w:r>
      </w:hyperlink>
    </w:p>
    <w:p w14:paraId="002672EE" w14:textId="3E1CE5AE" w:rsidR="00FB58F7" w:rsidRDefault="00CB5332">
      <w:pPr>
        <w:pStyle w:val="TOC2"/>
        <w:tabs>
          <w:tab w:val="left" w:pos="880"/>
          <w:tab w:val="right" w:leader="dot" w:pos="9628"/>
        </w:tabs>
        <w:rPr>
          <w:rFonts w:asciiTheme="minorHAnsi" w:eastAsiaTheme="minorEastAsia" w:hAnsiTheme="minorHAnsi" w:cstheme="minorBidi"/>
          <w:noProof/>
          <w:sz w:val="22"/>
          <w:szCs w:val="22"/>
          <w:lang w:val="ru-RU" w:eastAsia="ru-RU"/>
        </w:rPr>
      </w:pPr>
      <w:hyperlink w:anchor="_Toc5491356" w:history="1">
        <w:r w:rsidR="00FB58F7" w:rsidRPr="00B41F53">
          <w:rPr>
            <w:rStyle w:val="Hyperlink"/>
            <w:noProof/>
          </w:rPr>
          <w:t>3.3</w:t>
        </w:r>
        <w:r w:rsidR="00FB58F7">
          <w:rPr>
            <w:rFonts w:asciiTheme="minorHAnsi" w:eastAsiaTheme="minorEastAsia" w:hAnsiTheme="minorHAnsi" w:cstheme="minorBidi"/>
            <w:noProof/>
            <w:sz w:val="22"/>
            <w:szCs w:val="22"/>
            <w:lang w:val="ru-RU" w:eastAsia="ru-RU"/>
          </w:rPr>
          <w:tab/>
        </w:r>
        <w:r w:rsidR="00FB58F7" w:rsidRPr="00B41F53">
          <w:rPr>
            <w:rStyle w:val="Hyperlink"/>
            <w:noProof/>
          </w:rPr>
          <w:t>Косинусная метрика</w:t>
        </w:r>
        <w:r w:rsidR="00FB58F7">
          <w:rPr>
            <w:noProof/>
            <w:webHidden/>
          </w:rPr>
          <w:tab/>
        </w:r>
        <w:r w:rsidR="0069080E">
          <w:rPr>
            <w:noProof/>
            <w:webHidden/>
          </w:rPr>
          <w:fldChar w:fldCharType="begin"/>
        </w:r>
        <w:r w:rsidR="00FB58F7">
          <w:rPr>
            <w:noProof/>
            <w:webHidden/>
          </w:rPr>
          <w:instrText xml:space="preserve"> PAGEREF _Toc5491356 \h </w:instrText>
        </w:r>
        <w:r w:rsidR="0069080E">
          <w:rPr>
            <w:noProof/>
            <w:webHidden/>
          </w:rPr>
        </w:r>
        <w:r w:rsidR="0069080E">
          <w:rPr>
            <w:noProof/>
            <w:webHidden/>
          </w:rPr>
          <w:fldChar w:fldCharType="separate"/>
        </w:r>
        <w:r w:rsidR="007A7DF4">
          <w:rPr>
            <w:noProof/>
            <w:webHidden/>
          </w:rPr>
          <w:t>8</w:t>
        </w:r>
        <w:r w:rsidR="0069080E">
          <w:rPr>
            <w:noProof/>
            <w:webHidden/>
          </w:rPr>
          <w:fldChar w:fldCharType="end"/>
        </w:r>
      </w:hyperlink>
    </w:p>
    <w:p w14:paraId="5E13BFB1" w14:textId="33FF2BF3" w:rsidR="00FB58F7" w:rsidRDefault="00CB5332">
      <w:pPr>
        <w:pStyle w:val="TOC1"/>
        <w:tabs>
          <w:tab w:val="left" w:pos="480"/>
          <w:tab w:val="right" w:leader="dot" w:pos="9628"/>
        </w:tabs>
        <w:rPr>
          <w:rFonts w:asciiTheme="minorHAnsi" w:eastAsiaTheme="minorEastAsia" w:hAnsiTheme="minorHAnsi" w:cstheme="minorBidi"/>
          <w:noProof/>
          <w:sz w:val="22"/>
          <w:szCs w:val="22"/>
          <w:lang w:val="ru-RU" w:eastAsia="ru-RU"/>
        </w:rPr>
      </w:pPr>
      <w:hyperlink w:anchor="_Toc5491357" w:history="1">
        <w:r w:rsidR="00FB58F7" w:rsidRPr="00B41F53">
          <w:rPr>
            <w:rStyle w:val="Hyperlink"/>
            <w:noProof/>
          </w:rPr>
          <w:t>4</w:t>
        </w:r>
        <w:r w:rsidR="00FB58F7">
          <w:rPr>
            <w:rFonts w:asciiTheme="minorHAnsi" w:eastAsiaTheme="minorEastAsia" w:hAnsiTheme="minorHAnsi" w:cstheme="minorBidi"/>
            <w:noProof/>
            <w:sz w:val="22"/>
            <w:szCs w:val="22"/>
            <w:lang w:val="ru-RU" w:eastAsia="ru-RU"/>
          </w:rPr>
          <w:tab/>
        </w:r>
        <w:r w:rsidR="00FB58F7" w:rsidRPr="00B41F53">
          <w:rPr>
            <w:rStyle w:val="Hyperlink"/>
            <w:noProof/>
            <w:shd w:val="clear" w:color="auto" w:fill="FFFFFF"/>
          </w:rPr>
          <w:t>Список источников</w:t>
        </w:r>
        <w:r w:rsidR="00FB58F7">
          <w:rPr>
            <w:noProof/>
            <w:webHidden/>
          </w:rPr>
          <w:tab/>
        </w:r>
        <w:r w:rsidR="0069080E">
          <w:rPr>
            <w:noProof/>
            <w:webHidden/>
          </w:rPr>
          <w:fldChar w:fldCharType="begin"/>
        </w:r>
        <w:r w:rsidR="00FB58F7">
          <w:rPr>
            <w:noProof/>
            <w:webHidden/>
          </w:rPr>
          <w:instrText xml:space="preserve"> PAGEREF _Toc5491357 \h </w:instrText>
        </w:r>
        <w:r w:rsidR="0069080E">
          <w:rPr>
            <w:noProof/>
            <w:webHidden/>
          </w:rPr>
        </w:r>
        <w:r w:rsidR="0069080E">
          <w:rPr>
            <w:noProof/>
            <w:webHidden/>
          </w:rPr>
          <w:fldChar w:fldCharType="separate"/>
        </w:r>
        <w:r w:rsidR="007A7DF4">
          <w:rPr>
            <w:noProof/>
            <w:webHidden/>
          </w:rPr>
          <w:t>9</w:t>
        </w:r>
        <w:r w:rsidR="0069080E">
          <w:rPr>
            <w:noProof/>
            <w:webHidden/>
          </w:rPr>
          <w:fldChar w:fldCharType="end"/>
        </w:r>
      </w:hyperlink>
    </w:p>
    <w:p w14:paraId="36ADE216" w14:textId="77777777" w:rsidR="00EE283B" w:rsidRDefault="0069080E" w:rsidP="00EE283B">
      <w:pPr>
        <w:rPr>
          <w:lang w:val="ru-RU" w:eastAsia="ru-RU"/>
        </w:rPr>
      </w:pPr>
      <w:r>
        <w:rPr>
          <w:lang w:val="ru-RU" w:eastAsia="ru-RU"/>
        </w:rPr>
        <w:fldChar w:fldCharType="end"/>
      </w:r>
    </w:p>
    <w:p w14:paraId="47C746B9" w14:textId="77777777" w:rsidR="00EE283B" w:rsidRDefault="00EE283B" w:rsidP="00EE283B">
      <w:pPr>
        <w:rPr>
          <w:lang w:val="ru-RU" w:eastAsia="ru-RU"/>
        </w:rPr>
      </w:pPr>
    </w:p>
    <w:p w14:paraId="42F11427" w14:textId="77777777" w:rsidR="00EE283B" w:rsidRDefault="00EE283B" w:rsidP="00EE283B">
      <w:pPr>
        <w:rPr>
          <w:lang w:val="ru-RU" w:eastAsia="ru-RU"/>
        </w:rPr>
      </w:pPr>
    </w:p>
    <w:p w14:paraId="359EFA0E" w14:textId="77777777" w:rsidR="00EE283B" w:rsidRDefault="00EE283B" w:rsidP="00EE283B">
      <w:pPr>
        <w:rPr>
          <w:lang w:val="ru-RU" w:eastAsia="ru-RU"/>
        </w:rPr>
      </w:pPr>
    </w:p>
    <w:p w14:paraId="2EEBB56B" w14:textId="77777777" w:rsidR="00EE283B" w:rsidRDefault="00EE283B" w:rsidP="00EE283B">
      <w:pPr>
        <w:rPr>
          <w:lang w:val="ru-RU" w:eastAsia="ru-RU"/>
        </w:rPr>
      </w:pPr>
    </w:p>
    <w:p w14:paraId="239B848B" w14:textId="77777777" w:rsidR="00EE283B" w:rsidRDefault="00EE283B" w:rsidP="00EE283B">
      <w:pPr>
        <w:rPr>
          <w:lang w:val="ru-RU" w:eastAsia="ru-RU"/>
        </w:rPr>
      </w:pPr>
    </w:p>
    <w:p w14:paraId="20388497" w14:textId="77777777" w:rsidR="00EE283B" w:rsidRDefault="00EE283B" w:rsidP="00EE283B">
      <w:pPr>
        <w:rPr>
          <w:lang w:val="ru-RU" w:eastAsia="ru-RU"/>
        </w:rPr>
      </w:pPr>
    </w:p>
    <w:p w14:paraId="33436242" w14:textId="77777777" w:rsidR="00EE283B" w:rsidRDefault="00EE283B" w:rsidP="00EE283B">
      <w:pPr>
        <w:rPr>
          <w:lang w:val="ru-RU" w:eastAsia="ru-RU"/>
        </w:rPr>
      </w:pPr>
    </w:p>
    <w:p w14:paraId="3B1D49CE" w14:textId="77777777" w:rsidR="00EE283B" w:rsidRDefault="00EE283B" w:rsidP="00EE283B">
      <w:pPr>
        <w:rPr>
          <w:lang w:val="ru-RU" w:eastAsia="ru-RU"/>
        </w:rPr>
      </w:pPr>
    </w:p>
    <w:p w14:paraId="6DA536C7" w14:textId="77777777" w:rsidR="00EE283B" w:rsidRDefault="00EE283B" w:rsidP="00EE283B">
      <w:pPr>
        <w:rPr>
          <w:lang w:val="ru-RU" w:eastAsia="ru-RU"/>
        </w:rPr>
      </w:pPr>
    </w:p>
    <w:p w14:paraId="7633736A" w14:textId="77777777" w:rsidR="00EE283B" w:rsidRDefault="00EE283B" w:rsidP="00EE283B">
      <w:pPr>
        <w:rPr>
          <w:lang w:val="ru-RU" w:eastAsia="ru-RU"/>
        </w:rPr>
      </w:pPr>
    </w:p>
    <w:p w14:paraId="2EDFA4EB" w14:textId="77777777" w:rsidR="00EE283B" w:rsidRDefault="00EE283B" w:rsidP="00EE283B">
      <w:pPr>
        <w:rPr>
          <w:lang w:val="ru-RU" w:eastAsia="ru-RU"/>
        </w:rPr>
      </w:pPr>
    </w:p>
    <w:p w14:paraId="54C68524" w14:textId="77777777" w:rsidR="00EE283B" w:rsidRDefault="00EE283B" w:rsidP="00EE283B">
      <w:pPr>
        <w:rPr>
          <w:lang w:val="ru-RU" w:eastAsia="ru-RU"/>
        </w:rPr>
      </w:pPr>
    </w:p>
    <w:p w14:paraId="5EEE91A4" w14:textId="77777777" w:rsidR="00EE283B" w:rsidRDefault="00EE283B" w:rsidP="00EE283B">
      <w:pPr>
        <w:rPr>
          <w:lang w:val="ru-RU" w:eastAsia="ru-RU"/>
        </w:rPr>
      </w:pPr>
    </w:p>
    <w:p w14:paraId="01561913" w14:textId="77777777" w:rsidR="00EE283B" w:rsidRDefault="00EE283B" w:rsidP="00EE283B">
      <w:pPr>
        <w:rPr>
          <w:lang w:val="ru-RU" w:eastAsia="ru-RU"/>
        </w:rPr>
      </w:pPr>
    </w:p>
    <w:p w14:paraId="5F0C8EDF" w14:textId="77777777" w:rsidR="00EE283B" w:rsidRDefault="00EE283B" w:rsidP="00EE283B">
      <w:pPr>
        <w:rPr>
          <w:lang w:val="ru-RU" w:eastAsia="ru-RU"/>
        </w:rPr>
      </w:pPr>
    </w:p>
    <w:p w14:paraId="7FD1D7DA" w14:textId="77777777" w:rsidR="00EE283B" w:rsidRDefault="00EE283B" w:rsidP="00EE283B">
      <w:pPr>
        <w:rPr>
          <w:lang w:val="ru-RU" w:eastAsia="ru-RU"/>
        </w:rPr>
      </w:pPr>
    </w:p>
    <w:p w14:paraId="3052BF81" w14:textId="77777777" w:rsidR="00EE283B" w:rsidRDefault="00EE283B" w:rsidP="00EE283B">
      <w:pPr>
        <w:rPr>
          <w:lang w:val="ru-RU" w:eastAsia="ru-RU"/>
        </w:rPr>
      </w:pPr>
    </w:p>
    <w:p w14:paraId="718994B2" w14:textId="77777777" w:rsidR="00EE283B" w:rsidRDefault="00EE283B" w:rsidP="00EE283B">
      <w:pPr>
        <w:rPr>
          <w:lang w:val="ru-RU" w:eastAsia="ru-RU"/>
        </w:rPr>
      </w:pPr>
    </w:p>
    <w:p w14:paraId="461A72E4" w14:textId="77777777" w:rsidR="00EE283B" w:rsidRDefault="00EE283B" w:rsidP="00EE283B">
      <w:pPr>
        <w:rPr>
          <w:lang w:val="ru-RU" w:eastAsia="ru-RU"/>
        </w:rPr>
      </w:pPr>
    </w:p>
    <w:p w14:paraId="7FB662FA" w14:textId="77777777" w:rsidR="00EE283B" w:rsidRDefault="00EE283B" w:rsidP="00EE283B">
      <w:pPr>
        <w:rPr>
          <w:lang w:val="ru-RU" w:eastAsia="ru-RU"/>
        </w:rPr>
      </w:pPr>
    </w:p>
    <w:p w14:paraId="12FFFBF9" w14:textId="77777777" w:rsidR="00EE283B" w:rsidRDefault="00EE283B" w:rsidP="00EE283B">
      <w:pPr>
        <w:rPr>
          <w:lang w:val="ru-RU" w:eastAsia="ru-RU"/>
        </w:rPr>
      </w:pPr>
    </w:p>
    <w:p w14:paraId="01722959" w14:textId="77777777" w:rsidR="00EE283B" w:rsidRDefault="00EE283B" w:rsidP="00EE283B">
      <w:pPr>
        <w:rPr>
          <w:lang w:val="ru-RU" w:eastAsia="ru-RU"/>
        </w:rPr>
      </w:pPr>
    </w:p>
    <w:p w14:paraId="13A8DD0E" w14:textId="77777777" w:rsidR="00EE283B" w:rsidRDefault="00EE283B" w:rsidP="00EE283B">
      <w:pPr>
        <w:rPr>
          <w:lang w:val="ru-RU" w:eastAsia="ru-RU"/>
        </w:rPr>
      </w:pPr>
    </w:p>
    <w:p w14:paraId="50350B86" w14:textId="77777777" w:rsidR="00EE283B" w:rsidRDefault="00EE283B" w:rsidP="00EE283B">
      <w:pPr>
        <w:rPr>
          <w:lang w:val="ru-RU" w:eastAsia="ru-RU"/>
        </w:rPr>
      </w:pPr>
    </w:p>
    <w:p w14:paraId="1E07E3D1" w14:textId="77777777" w:rsidR="00EE283B" w:rsidRDefault="00EE283B" w:rsidP="00EE283B">
      <w:pPr>
        <w:rPr>
          <w:lang w:val="ru-RU" w:eastAsia="ru-RU"/>
        </w:rPr>
      </w:pPr>
    </w:p>
    <w:p w14:paraId="2FBB99B3" w14:textId="77777777" w:rsidR="00EE283B" w:rsidRDefault="00EE283B" w:rsidP="00EE283B">
      <w:pPr>
        <w:rPr>
          <w:lang w:val="ru-RU" w:eastAsia="ru-RU"/>
        </w:rPr>
      </w:pPr>
    </w:p>
    <w:p w14:paraId="4B043A86" w14:textId="77777777" w:rsidR="00EE283B" w:rsidRDefault="00EE283B" w:rsidP="00EE283B">
      <w:pPr>
        <w:rPr>
          <w:lang w:val="ru-RU" w:eastAsia="ru-RU"/>
        </w:rPr>
      </w:pPr>
    </w:p>
    <w:p w14:paraId="7C45FFFE" w14:textId="77777777" w:rsidR="00EE283B" w:rsidRDefault="00EE283B" w:rsidP="00EE283B">
      <w:pPr>
        <w:rPr>
          <w:lang w:val="ru-RU" w:eastAsia="ru-RU"/>
        </w:rPr>
      </w:pPr>
    </w:p>
    <w:p w14:paraId="247AA0E5" w14:textId="77777777" w:rsidR="00EE283B" w:rsidRDefault="00EE283B" w:rsidP="00EE283B">
      <w:pPr>
        <w:rPr>
          <w:lang w:val="ru-RU" w:eastAsia="ru-RU"/>
        </w:rPr>
      </w:pPr>
    </w:p>
    <w:p w14:paraId="0F7B4125" w14:textId="77777777" w:rsidR="00EE283B" w:rsidRDefault="00EE283B" w:rsidP="00EE283B">
      <w:pPr>
        <w:rPr>
          <w:lang w:val="ru-RU" w:eastAsia="ru-RU"/>
        </w:rPr>
      </w:pPr>
    </w:p>
    <w:p w14:paraId="067ED4A7" w14:textId="77777777" w:rsidR="00EE283B" w:rsidRDefault="00EE283B" w:rsidP="00EE283B">
      <w:pPr>
        <w:rPr>
          <w:lang w:val="ru-RU" w:eastAsia="ru-RU"/>
        </w:rPr>
      </w:pPr>
    </w:p>
    <w:p w14:paraId="4AB0C496" w14:textId="77777777" w:rsidR="00EE283B" w:rsidRDefault="00EE283B" w:rsidP="00EE283B">
      <w:pPr>
        <w:rPr>
          <w:lang w:val="ru-RU" w:eastAsia="ru-RU"/>
        </w:rPr>
      </w:pPr>
    </w:p>
    <w:p w14:paraId="7A7297FD" w14:textId="77777777" w:rsidR="00EE283B" w:rsidRDefault="00EE283B" w:rsidP="00EE283B">
      <w:pPr>
        <w:rPr>
          <w:lang w:val="ru-RU" w:eastAsia="ru-RU"/>
        </w:rPr>
      </w:pPr>
    </w:p>
    <w:p w14:paraId="193DBB86" w14:textId="77777777" w:rsidR="00EE283B" w:rsidRDefault="00EE283B" w:rsidP="00EE283B">
      <w:pPr>
        <w:rPr>
          <w:lang w:val="ru-RU" w:eastAsia="ru-RU"/>
        </w:rPr>
      </w:pPr>
    </w:p>
    <w:p w14:paraId="704FCBD5" w14:textId="77777777" w:rsidR="00EE283B" w:rsidRDefault="00EE283B" w:rsidP="00EE283B">
      <w:pPr>
        <w:rPr>
          <w:lang w:val="ru-RU" w:eastAsia="ru-RU"/>
        </w:rPr>
      </w:pPr>
    </w:p>
    <w:p w14:paraId="404BA782" w14:textId="77777777" w:rsidR="00EE283B" w:rsidRDefault="00EE283B" w:rsidP="00EE283B">
      <w:pPr>
        <w:rPr>
          <w:lang w:val="ru-RU" w:eastAsia="ru-RU"/>
        </w:rPr>
      </w:pPr>
    </w:p>
    <w:p w14:paraId="31660D41" w14:textId="77777777" w:rsidR="00EE283B" w:rsidRDefault="00EE283B" w:rsidP="00EE283B">
      <w:pPr>
        <w:rPr>
          <w:lang w:val="ru-RU" w:eastAsia="ru-RU"/>
        </w:rPr>
      </w:pPr>
    </w:p>
    <w:p w14:paraId="33174716" w14:textId="77777777" w:rsidR="00EE283B" w:rsidRDefault="00EE283B" w:rsidP="00EE283B">
      <w:pPr>
        <w:rPr>
          <w:lang w:val="ru-RU" w:eastAsia="ru-RU"/>
        </w:rPr>
      </w:pPr>
    </w:p>
    <w:p w14:paraId="1F0EF3FB" w14:textId="77777777" w:rsidR="00EE283B" w:rsidRPr="00EE283B" w:rsidRDefault="00EE283B" w:rsidP="00EE283B">
      <w:pPr>
        <w:rPr>
          <w:lang w:val="ru-RU" w:eastAsia="ru-RU"/>
        </w:rPr>
      </w:pPr>
    </w:p>
    <w:p w14:paraId="1BB2A79F" w14:textId="77777777" w:rsidR="00EE283B" w:rsidRPr="00EE283B" w:rsidRDefault="007B61A3" w:rsidP="00EE283B">
      <w:pPr>
        <w:pStyle w:val="Heading1"/>
      </w:pPr>
      <w:bookmarkStart w:id="3" w:name="_Toc4446521"/>
      <w:bookmarkStart w:id="4" w:name="_Toc5491345"/>
      <w:r>
        <w:t>Введение</w:t>
      </w:r>
      <w:bookmarkEnd w:id="3"/>
      <w:bookmarkEnd w:id="4"/>
    </w:p>
    <w:p w14:paraId="2FD54485" w14:textId="77777777" w:rsidR="00B050CB" w:rsidRDefault="00246F81" w:rsidP="00CD52E0">
      <w:pPr>
        <w:keepNext/>
        <w:rPr>
          <w:lang w:val="ru-RU"/>
        </w:rPr>
      </w:pPr>
      <w:r>
        <w:rPr>
          <w:lang w:val="ru-RU"/>
        </w:rPr>
        <w:br/>
      </w:r>
      <w:r w:rsidR="009E3E7E">
        <w:rPr>
          <w:lang w:val="ru-RU"/>
        </w:rPr>
        <w:t xml:space="preserve">В данной пояснительной записке мы рассмотрим ряд моделей </w:t>
      </w:r>
      <w:proofErr w:type="spellStart"/>
      <w:r w:rsidR="009E3E7E">
        <w:rPr>
          <w:lang w:val="ru-RU"/>
        </w:rPr>
        <w:t>сверточных</w:t>
      </w:r>
      <w:proofErr w:type="spellEnd"/>
      <w:r w:rsidR="009E3E7E">
        <w:rPr>
          <w:lang w:val="ru-RU"/>
        </w:rPr>
        <w:t xml:space="preserve"> нейронных сетей, которые наиболее популярны в задачах распознавания лиц на текущий </w:t>
      </w:r>
      <w:r w:rsidR="00523F1F">
        <w:rPr>
          <w:lang w:val="ru-RU"/>
        </w:rPr>
        <w:t>момент. Задача</w:t>
      </w:r>
      <w:r>
        <w:rPr>
          <w:lang w:val="ru-RU"/>
        </w:rPr>
        <w:t xml:space="preserve"> извлечения признаков</w:t>
      </w:r>
      <w:r w:rsidR="001C0903">
        <w:rPr>
          <w:lang w:val="ru-RU"/>
        </w:rPr>
        <w:t xml:space="preserve"> выполняется нейронными сетями. </w:t>
      </w:r>
      <w:r w:rsidR="007B61A3" w:rsidRPr="007B61A3">
        <w:rPr>
          <w:lang w:val="ru-RU"/>
        </w:rPr>
        <w:t xml:space="preserve">Входные данные для </w:t>
      </w:r>
      <w:r w:rsidR="001C0903">
        <w:rPr>
          <w:lang w:val="ru-RU"/>
        </w:rPr>
        <w:t>каждой реализации нейронный сети -</w:t>
      </w:r>
      <w:r w:rsidR="007B61A3" w:rsidRPr="007B61A3">
        <w:rPr>
          <w:lang w:val="ru-RU"/>
        </w:rPr>
        <w:t xml:space="preserve"> картинка любого разрешения и одно из форматов (</w:t>
      </w:r>
      <w:r w:rsidR="007B61A3">
        <w:t>jpg</w:t>
      </w:r>
      <w:r w:rsidR="007B61A3" w:rsidRPr="007B61A3">
        <w:rPr>
          <w:lang w:val="ru-RU"/>
        </w:rPr>
        <w:t xml:space="preserve">, </w:t>
      </w:r>
      <w:proofErr w:type="spellStart"/>
      <w:r w:rsidR="007B61A3">
        <w:t>png</w:t>
      </w:r>
      <w:proofErr w:type="spellEnd"/>
      <w:r w:rsidR="001C0903">
        <w:rPr>
          <w:lang w:val="ru-RU"/>
        </w:rPr>
        <w:t>) так как в непосредственно перед выполнением распознавания есть возможность</w:t>
      </w:r>
      <w:r w:rsidR="007B61A3" w:rsidRPr="007B61A3">
        <w:rPr>
          <w:lang w:val="ru-RU"/>
        </w:rPr>
        <w:t xml:space="preserve"> п</w:t>
      </w:r>
      <w:r w:rsidR="00324BC1">
        <w:rPr>
          <w:lang w:val="ru-RU"/>
        </w:rPr>
        <w:t>одкорректировать до требуемого разрешения</w:t>
      </w:r>
      <w:r w:rsidR="00A34A5A" w:rsidRPr="00A34A5A">
        <w:rPr>
          <w:lang w:val="ru-RU"/>
        </w:rPr>
        <w:t xml:space="preserve"> </w:t>
      </w:r>
      <w:r w:rsidR="007B61A3" w:rsidRPr="007B61A3">
        <w:rPr>
          <w:lang w:val="ru-RU"/>
        </w:rPr>
        <w:t>для конкретной модели сети.</w:t>
      </w:r>
      <w:r w:rsidR="00B050CB">
        <w:rPr>
          <w:lang w:val="ru-RU"/>
        </w:rPr>
        <w:t xml:space="preserve"> Кроме того, мы рассмотрим способы расчета расстояния между признаками.</w:t>
      </w:r>
    </w:p>
    <w:p w14:paraId="23B28047" w14:textId="77777777" w:rsidR="00CD52E0" w:rsidRPr="001C0903" w:rsidRDefault="007B61A3" w:rsidP="00CD52E0">
      <w:pPr>
        <w:keepNext/>
        <w:rPr>
          <w:lang w:val="ru-RU"/>
        </w:rPr>
      </w:pPr>
      <w:r>
        <w:rPr>
          <w:rFonts w:ascii="Arial" w:hAnsi="Arial" w:cs="Arial"/>
          <w:noProof/>
          <w:color w:val="252525"/>
          <w:sz w:val="27"/>
          <w:szCs w:val="27"/>
          <w:lang w:val="ru-RU" w:eastAsia="ru-RU"/>
        </w:rPr>
        <w:drawing>
          <wp:inline distT="0" distB="0" distL="0" distR="0" wp14:anchorId="7DD1D6C6" wp14:editId="762953CD">
            <wp:extent cx="5476875" cy="3709858"/>
            <wp:effectExtent l="19050" t="0" r="9525" b="0"/>
            <wp:docPr id="4" name="Рисунок 3" descr="C:\Users\TrueSkit\Desktop\performanceV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performanceVGG.PNG"/>
                    <pic:cNvPicPr>
                      <a:picLocks noChangeAspect="1" noChangeArrowheads="1"/>
                    </pic:cNvPicPr>
                  </pic:nvPicPr>
                  <pic:blipFill>
                    <a:blip r:embed="rId8"/>
                    <a:srcRect/>
                    <a:stretch>
                      <a:fillRect/>
                    </a:stretch>
                  </pic:blipFill>
                  <pic:spPr bwMode="auto">
                    <a:xfrm>
                      <a:off x="0" y="0"/>
                      <a:ext cx="5476875" cy="3709858"/>
                    </a:xfrm>
                    <a:prstGeom prst="rect">
                      <a:avLst/>
                    </a:prstGeom>
                    <a:noFill/>
                    <a:ln w="9525">
                      <a:noFill/>
                      <a:miter lim="800000"/>
                      <a:headEnd/>
                      <a:tailEnd/>
                    </a:ln>
                  </pic:spPr>
                </pic:pic>
              </a:graphicData>
            </a:graphic>
          </wp:inline>
        </w:drawing>
      </w:r>
    </w:p>
    <w:p w14:paraId="11EFF518" w14:textId="32397D2A" w:rsidR="00CD52E0" w:rsidRPr="00CD52E0" w:rsidRDefault="00CD52E0" w:rsidP="00CD52E0">
      <w:pPr>
        <w:pStyle w:val="Caption"/>
        <w:rPr>
          <w:lang w:val="ru-RU"/>
        </w:rPr>
      </w:pPr>
      <w:r w:rsidRPr="00CD52E0">
        <w:rPr>
          <w:lang w:val="ru-RU"/>
        </w:rPr>
        <w:t xml:space="preserve">Рисунок </w:t>
      </w:r>
      <w:r w:rsidR="0069080E">
        <w:fldChar w:fldCharType="begin"/>
      </w:r>
      <w:r>
        <w:instrText>SEQ</w:instrText>
      </w:r>
      <w:r w:rsidRPr="00CD52E0">
        <w:rPr>
          <w:lang w:val="ru-RU"/>
        </w:rPr>
        <w:instrText xml:space="preserve"> Рисунок \* </w:instrText>
      </w:r>
      <w:r>
        <w:instrText>ARABIC</w:instrText>
      </w:r>
      <w:r w:rsidR="0069080E">
        <w:fldChar w:fldCharType="separate"/>
      </w:r>
      <w:r w:rsidR="007A7DF4" w:rsidRPr="007A7DF4">
        <w:rPr>
          <w:noProof/>
          <w:lang w:val="ru-RU"/>
        </w:rPr>
        <w:t>1</w:t>
      </w:r>
      <w:r w:rsidR="0069080E">
        <w:fldChar w:fldCharType="end"/>
      </w:r>
      <w:r w:rsidR="00B96D98">
        <w:rPr>
          <w:lang w:val="ru-RU"/>
        </w:rPr>
        <w:t>.</w:t>
      </w:r>
      <w:r w:rsidRPr="005C1884">
        <w:t>Top</w:t>
      </w:r>
      <w:r w:rsidRPr="00CD52E0">
        <w:rPr>
          <w:lang w:val="ru-RU"/>
        </w:rPr>
        <w:t xml:space="preserve">-1, </w:t>
      </w:r>
      <w:r w:rsidRPr="005C1884">
        <w:t>Top</w:t>
      </w:r>
      <w:r w:rsidRPr="00CD52E0">
        <w:rPr>
          <w:lang w:val="ru-RU"/>
        </w:rPr>
        <w:t xml:space="preserve">-5 ошибки </w:t>
      </w:r>
      <w:r w:rsidR="008E21D8">
        <w:rPr>
          <w:lang w:val="ru-RU"/>
        </w:rPr>
        <w:t xml:space="preserve">в задаче классификации изображений </w:t>
      </w:r>
      <w:proofErr w:type="spellStart"/>
      <w:r w:rsidR="008E21D8">
        <w:rPr>
          <w:lang w:val="ru-RU"/>
        </w:rPr>
        <w:t>датасета</w:t>
      </w:r>
      <w:proofErr w:type="spellEnd"/>
      <w:r w:rsidR="003C6C02">
        <w:rPr>
          <w:lang w:val="ru-RU"/>
        </w:rPr>
        <w:t xml:space="preserve"> </w:t>
      </w:r>
      <w:r w:rsidR="008E21D8">
        <w:rPr>
          <w:lang w:val="en-US"/>
        </w:rPr>
        <w:t>ILSVRC</w:t>
      </w:r>
      <w:r w:rsidR="008E21D8" w:rsidRPr="008E21D8">
        <w:rPr>
          <w:lang w:val="ru-RU"/>
        </w:rPr>
        <w:t xml:space="preserve"> 2012 [</w:t>
      </w:r>
      <w:r w:rsidR="003C6C02">
        <w:rPr>
          <w:lang w:val="ru-RU"/>
        </w:rPr>
        <w:t>8</w:t>
      </w:r>
      <w:r w:rsidR="008E21D8" w:rsidRPr="008E21D8">
        <w:rPr>
          <w:lang w:val="ru-RU"/>
        </w:rPr>
        <w:t xml:space="preserve">] </w:t>
      </w:r>
      <w:r w:rsidRPr="00CD52E0">
        <w:rPr>
          <w:lang w:val="ru-RU"/>
        </w:rPr>
        <w:t>и скорость каждой из реализаций нейронных сетей</w:t>
      </w:r>
      <w:r w:rsidR="003C6C02">
        <w:rPr>
          <w:lang w:val="ru-RU"/>
        </w:rPr>
        <w:t xml:space="preserve"> </w:t>
      </w:r>
      <w:r>
        <w:rPr>
          <w:noProof/>
          <w:lang w:val="ru-RU"/>
        </w:rPr>
        <w:t>используя набор из 15 изображений разрешением 224х224</w:t>
      </w:r>
    </w:p>
    <w:p w14:paraId="3D9A5044" w14:textId="77777777" w:rsidR="00CD52E0" w:rsidRDefault="00CD52E0" w:rsidP="007B61A3">
      <w:pPr>
        <w:rPr>
          <w:ins w:id="5" w:author="Александр" w:date="2019-04-01T23:38:00Z"/>
          <w:lang w:val="ru-RU"/>
        </w:rPr>
      </w:pPr>
    </w:p>
    <w:p w14:paraId="64062388" w14:textId="77777777" w:rsidR="00CD52E0" w:rsidRDefault="00CD52E0" w:rsidP="007B61A3">
      <w:pPr>
        <w:rPr>
          <w:ins w:id="6" w:author="Александр" w:date="2019-04-01T23:38:00Z"/>
          <w:rStyle w:val="CommentReference"/>
          <w:rFonts w:ascii="Calibri" w:eastAsia="Calibri" w:hAnsi="Calibri"/>
          <w:lang w:val="ru-RU" w:eastAsia="en-US"/>
        </w:rPr>
      </w:pPr>
    </w:p>
    <w:p w14:paraId="5A8E08A6" w14:textId="77777777" w:rsidR="00B4515C" w:rsidRDefault="007B61A3" w:rsidP="00B4515C">
      <w:pPr>
        <w:keepNext/>
      </w:pPr>
      <w:r>
        <w:rPr>
          <w:noProof/>
          <w:lang w:val="ru-RU" w:eastAsia="ru-RU"/>
        </w:rPr>
        <w:lastRenderedPageBreak/>
        <w:drawing>
          <wp:inline distT="0" distB="0" distL="0" distR="0" wp14:anchorId="2A80D2A4" wp14:editId="2B1D9819">
            <wp:extent cx="5934075" cy="3524250"/>
            <wp:effectExtent l="19050" t="0" r="9525" b="0"/>
            <wp:docPr id="5" name="Рисунок 1" descr="C:\Users\TrueSkit\Desktop\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performance.PNG"/>
                    <pic:cNvPicPr>
                      <a:picLocks noChangeAspect="1" noChangeArrowheads="1"/>
                    </pic:cNvPicPr>
                  </pic:nvPicPr>
                  <pic:blipFill>
                    <a:blip r:embed="rId9"/>
                    <a:srcRect/>
                    <a:stretch>
                      <a:fillRect/>
                    </a:stretch>
                  </pic:blipFill>
                  <pic:spPr bwMode="auto">
                    <a:xfrm>
                      <a:off x="0" y="0"/>
                      <a:ext cx="5934075" cy="3524250"/>
                    </a:xfrm>
                    <a:prstGeom prst="rect">
                      <a:avLst/>
                    </a:prstGeom>
                    <a:noFill/>
                    <a:ln w="9525">
                      <a:noFill/>
                      <a:miter lim="800000"/>
                      <a:headEnd/>
                      <a:tailEnd/>
                    </a:ln>
                  </pic:spPr>
                </pic:pic>
              </a:graphicData>
            </a:graphic>
          </wp:inline>
        </w:drawing>
      </w:r>
    </w:p>
    <w:p w14:paraId="15EEA5E5" w14:textId="76991C01" w:rsidR="00B4515C" w:rsidRPr="00B4515C" w:rsidRDefault="00B4515C" w:rsidP="00B4515C">
      <w:pPr>
        <w:pStyle w:val="Caption"/>
        <w:rPr>
          <w:lang w:val="ru-RU"/>
        </w:rPr>
      </w:pPr>
      <w:r w:rsidRPr="00B4515C">
        <w:rPr>
          <w:lang w:val="ru-RU"/>
        </w:rPr>
        <w:t xml:space="preserve">Рисунок </w:t>
      </w:r>
      <w:r w:rsidR="0069080E">
        <w:fldChar w:fldCharType="begin"/>
      </w:r>
      <w:r>
        <w:instrText>SEQ</w:instrText>
      </w:r>
      <w:r w:rsidRPr="00B4515C">
        <w:rPr>
          <w:lang w:val="ru-RU"/>
        </w:rPr>
        <w:instrText xml:space="preserve"> Рисунок \* </w:instrText>
      </w:r>
      <w:r>
        <w:instrText>ARABIC</w:instrText>
      </w:r>
      <w:r w:rsidR="0069080E">
        <w:fldChar w:fldCharType="separate"/>
      </w:r>
      <w:r w:rsidR="007A7DF4">
        <w:rPr>
          <w:noProof/>
        </w:rPr>
        <w:t>2</w:t>
      </w:r>
      <w:r w:rsidR="0069080E">
        <w:fldChar w:fldCharType="end"/>
      </w:r>
      <w:r w:rsidR="00B96D98">
        <w:rPr>
          <w:lang w:val="ru-RU"/>
        </w:rPr>
        <w:t>.</w:t>
      </w:r>
      <w:r>
        <w:rPr>
          <w:lang w:val="ru-RU"/>
        </w:rPr>
        <w:t xml:space="preserve"> Количество </w:t>
      </w:r>
      <w:r w:rsidR="008E21D8">
        <w:rPr>
          <w:lang w:val="ru-RU"/>
        </w:rPr>
        <w:t xml:space="preserve">обработанных </w:t>
      </w:r>
      <w:r>
        <w:rPr>
          <w:lang w:val="ru-RU"/>
        </w:rPr>
        <w:t>изображений в секунду на разных архитектурах</w:t>
      </w:r>
      <w:r w:rsidR="008E21D8">
        <w:rPr>
          <w:lang w:val="ru-RU"/>
        </w:rPr>
        <w:t xml:space="preserve"> нейронных сетей</w:t>
      </w:r>
      <w:r>
        <w:rPr>
          <w:lang w:val="ru-RU"/>
        </w:rPr>
        <w:t>, на разных количествах графических процессоров</w:t>
      </w:r>
    </w:p>
    <w:p w14:paraId="7F5EF0A5" w14:textId="77777777" w:rsidR="007B61A3" w:rsidRPr="00751136" w:rsidRDefault="00751136" w:rsidP="00751136">
      <w:pPr>
        <w:pStyle w:val="Heading1"/>
      </w:pPr>
      <w:bookmarkStart w:id="7" w:name="_Toc5491346"/>
      <w:r>
        <w:t xml:space="preserve">Модели </w:t>
      </w:r>
      <w:proofErr w:type="spellStart"/>
      <w:r>
        <w:t>сверточных</w:t>
      </w:r>
      <w:proofErr w:type="spellEnd"/>
      <w:r>
        <w:t xml:space="preserve"> сетей</w:t>
      </w:r>
      <w:bookmarkEnd w:id="7"/>
    </w:p>
    <w:p w14:paraId="7842DB74" w14:textId="77777777" w:rsidR="007B61A3" w:rsidRPr="007B61A3" w:rsidRDefault="007B61A3" w:rsidP="00751136">
      <w:pPr>
        <w:pStyle w:val="Heading2"/>
        <w:rPr>
          <w:shd w:val="clear" w:color="auto" w:fill="FFFFFF"/>
        </w:rPr>
      </w:pPr>
      <w:bookmarkStart w:id="8" w:name="_Toc4446522"/>
      <w:bookmarkStart w:id="9" w:name="_Toc5491347"/>
      <w:bookmarkStart w:id="10" w:name="_GoBack"/>
      <w:bookmarkEnd w:id="10"/>
      <w:r>
        <w:rPr>
          <w:shd w:val="clear" w:color="auto" w:fill="FFFFFF"/>
          <w:lang w:val="en-US"/>
        </w:rPr>
        <w:t>VGG</w:t>
      </w:r>
      <w:r w:rsidRPr="007B61A3">
        <w:rPr>
          <w:shd w:val="clear" w:color="auto" w:fill="FFFFFF"/>
        </w:rPr>
        <w:t>-16, 19</w:t>
      </w:r>
      <w:bookmarkEnd w:id="8"/>
      <w:bookmarkEnd w:id="9"/>
    </w:p>
    <w:p w14:paraId="37E9F889" w14:textId="77777777" w:rsidR="007B61A3" w:rsidRPr="003C6C02" w:rsidRDefault="007B61A3" w:rsidP="007B61A3">
      <w:pPr>
        <w:rPr>
          <w:rStyle w:val="Hyperlink"/>
          <w:rFonts w:cstheme="minorHAnsi"/>
          <w:lang w:val="ru-RU"/>
        </w:rPr>
      </w:pPr>
      <w:r w:rsidRPr="007B61A3">
        <w:rPr>
          <w:rFonts w:cstheme="minorHAnsi"/>
          <w:shd w:val="clear" w:color="auto" w:fill="FFFFFF"/>
          <w:lang w:val="ru-RU"/>
        </w:rPr>
        <w:t xml:space="preserve">Модели от </w:t>
      </w:r>
      <w:r w:rsidRPr="007B61A3">
        <w:rPr>
          <w:rFonts w:cstheme="minorHAnsi"/>
          <w:color w:val="222222"/>
          <w:shd w:val="clear" w:color="auto" w:fill="FFFFFF"/>
          <w:lang w:val="ru-RU"/>
        </w:rPr>
        <w:t xml:space="preserve">Оксфордской лаборатории, которые придерживаются </w:t>
      </w:r>
      <w:r w:rsidRPr="007B61A3">
        <w:rPr>
          <w:rFonts w:cstheme="minorHAnsi"/>
          <w:color w:val="252525"/>
          <w:lang w:val="ru-RU"/>
        </w:rPr>
        <w:t xml:space="preserve">цели исследования того, как глубина </w:t>
      </w:r>
      <w:proofErr w:type="spellStart"/>
      <w:r w:rsidRPr="007B61A3">
        <w:rPr>
          <w:rFonts w:cstheme="minorHAnsi"/>
          <w:color w:val="252525"/>
          <w:lang w:val="ru-RU"/>
        </w:rPr>
        <w:t>сверточной</w:t>
      </w:r>
      <w:proofErr w:type="spellEnd"/>
      <w:r w:rsidRPr="007B61A3">
        <w:rPr>
          <w:rFonts w:cstheme="minorHAnsi"/>
          <w:color w:val="252525"/>
          <w:lang w:val="ru-RU"/>
        </w:rPr>
        <w:t xml:space="preserve"> сети влияет на их точность в настройке распознавания больших изображений</w:t>
      </w:r>
      <w:r w:rsidR="003C6C02" w:rsidRPr="003C6C02">
        <w:rPr>
          <w:rFonts w:cstheme="minorHAnsi"/>
          <w:color w:val="252525"/>
          <w:lang w:val="ru-RU"/>
        </w:rPr>
        <w:t xml:space="preserve"> [4]</w:t>
      </w:r>
      <w:r w:rsidRPr="007B61A3">
        <w:rPr>
          <w:rFonts w:cstheme="minorHAnsi"/>
          <w:color w:val="252525"/>
          <w:lang w:val="ru-RU"/>
        </w:rPr>
        <w:t>.</w:t>
      </w:r>
      <w:r w:rsidR="003C6C02">
        <w:rPr>
          <w:rStyle w:val="CommentReference"/>
          <w:rFonts w:ascii="Calibri" w:eastAsia="Calibri" w:hAnsi="Calibri"/>
          <w:lang w:val="ru-RU" w:eastAsia="en-US"/>
        </w:rPr>
        <w:t xml:space="preserve"> </w:t>
      </w:r>
    </w:p>
    <w:p w14:paraId="25F0824D" w14:textId="77777777" w:rsidR="00D1447B" w:rsidRPr="003C6C02" w:rsidRDefault="00D1447B" w:rsidP="007B61A3">
      <w:pPr>
        <w:rPr>
          <w:rStyle w:val="Hyperlink"/>
          <w:rFonts w:cstheme="minorHAnsi"/>
          <w:lang w:val="ru-RU"/>
        </w:rPr>
      </w:pPr>
    </w:p>
    <w:p w14:paraId="16C39858" w14:textId="77777777" w:rsidR="00D1447B" w:rsidRPr="003C6C02" w:rsidRDefault="00D1447B" w:rsidP="00D1447B">
      <w:pPr>
        <w:keepNext/>
        <w:rPr>
          <w:lang w:val="ru-RU"/>
        </w:rPr>
      </w:pPr>
      <w:r>
        <w:rPr>
          <w:noProof/>
          <w:lang w:val="ru-RU" w:eastAsia="ru-RU"/>
        </w:rPr>
        <w:drawing>
          <wp:inline distT="0" distB="0" distL="0" distR="0" wp14:anchorId="2960CB9A" wp14:editId="016FA898">
            <wp:extent cx="6120130" cy="3604915"/>
            <wp:effectExtent l="19050" t="0" r="0" b="0"/>
            <wp:docPr id="1" name="Рисунок 1" descr="ÐÑÑÐ¸ÑÐµÐºÑÑÑÐ° Ð½ÐµÐ¹ÑÐ¾ÑÐµÑÐ¸ 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ÑÑÐ¸ÑÐµÐºÑÑÑÐ° Ð½ÐµÐ¹ÑÐ¾ÑÐµÑÐ¸ vgg16"/>
                    <pic:cNvPicPr>
                      <a:picLocks noChangeAspect="1" noChangeArrowheads="1"/>
                    </pic:cNvPicPr>
                  </pic:nvPicPr>
                  <pic:blipFill>
                    <a:blip r:embed="rId10"/>
                    <a:srcRect/>
                    <a:stretch>
                      <a:fillRect/>
                    </a:stretch>
                  </pic:blipFill>
                  <pic:spPr bwMode="auto">
                    <a:xfrm>
                      <a:off x="0" y="0"/>
                      <a:ext cx="6120130" cy="3604915"/>
                    </a:xfrm>
                    <a:prstGeom prst="rect">
                      <a:avLst/>
                    </a:prstGeom>
                    <a:noFill/>
                    <a:ln w="9525">
                      <a:noFill/>
                      <a:miter lim="800000"/>
                      <a:headEnd/>
                      <a:tailEnd/>
                    </a:ln>
                  </pic:spPr>
                </pic:pic>
              </a:graphicData>
            </a:graphic>
          </wp:inline>
        </w:drawing>
      </w:r>
    </w:p>
    <w:p w14:paraId="68B82FAC" w14:textId="691BB501" w:rsidR="00D1447B" w:rsidRPr="003C6C02" w:rsidRDefault="00D1447B" w:rsidP="00D1447B">
      <w:pPr>
        <w:pStyle w:val="Caption"/>
        <w:rPr>
          <w:lang w:val="ru-RU"/>
        </w:rPr>
      </w:pPr>
      <w:r w:rsidRPr="003C6C02">
        <w:rPr>
          <w:lang w:val="ru-RU"/>
        </w:rPr>
        <w:t>Рисунок</w:t>
      </w:r>
      <w:r w:rsidR="0069080E">
        <w:rPr>
          <w:noProof/>
        </w:rPr>
        <w:fldChar w:fldCharType="begin"/>
      </w:r>
      <w:r w:rsidR="004824FF" w:rsidRPr="003C6C02">
        <w:rPr>
          <w:noProof/>
          <w:lang w:val="ru-RU"/>
        </w:rPr>
        <w:instrText xml:space="preserve"> </w:instrText>
      </w:r>
      <w:r w:rsidR="004824FF">
        <w:rPr>
          <w:noProof/>
        </w:rPr>
        <w:instrText>SEQ</w:instrText>
      </w:r>
      <w:r w:rsidR="004824FF" w:rsidRPr="003C6C02">
        <w:rPr>
          <w:noProof/>
          <w:lang w:val="ru-RU"/>
        </w:rPr>
        <w:instrText xml:space="preserve"> Рисунок \* </w:instrText>
      </w:r>
      <w:r w:rsidR="004824FF">
        <w:rPr>
          <w:noProof/>
        </w:rPr>
        <w:instrText>ARABIC</w:instrText>
      </w:r>
      <w:r w:rsidR="004824FF" w:rsidRPr="003C6C02">
        <w:rPr>
          <w:noProof/>
          <w:lang w:val="ru-RU"/>
        </w:rPr>
        <w:instrText xml:space="preserve"> </w:instrText>
      </w:r>
      <w:r w:rsidR="0069080E">
        <w:rPr>
          <w:noProof/>
        </w:rPr>
        <w:fldChar w:fldCharType="separate"/>
      </w:r>
      <w:r w:rsidR="007A7DF4">
        <w:rPr>
          <w:noProof/>
        </w:rPr>
        <w:t>3</w:t>
      </w:r>
      <w:r w:rsidR="0069080E">
        <w:rPr>
          <w:noProof/>
        </w:rPr>
        <w:fldChar w:fldCharType="end"/>
      </w:r>
      <w:r w:rsidR="00B96D98">
        <w:rPr>
          <w:noProof/>
          <w:lang w:val="ru-RU"/>
        </w:rPr>
        <w:t>.</w:t>
      </w:r>
      <w:r>
        <w:rPr>
          <w:lang w:val="ru-RU"/>
        </w:rPr>
        <w:t xml:space="preserve"> Архитектура </w:t>
      </w:r>
      <w:r>
        <w:rPr>
          <w:lang w:val="en-US"/>
        </w:rPr>
        <w:t>VGG</w:t>
      </w:r>
      <w:r w:rsidRPr="003C6C02">
        <w:rPr>
          <w:lang w:val="ru-RU"/>
        </w:rPr>
        <w:t>-16</w:t>
      </w:r>
    </w:p>
    <w:p w14:paraId="7D09D32A" w14:textId="77777777" w:rsidR="00DE365F" w:rsidRPr="003C6C02" w:rsidRDefault="00DE365F" w:rsidP="00DE365F">
      <w:pPr>
        <w:keepNext/>
        <w:rPr>
          <w:lang w:val="ru-RU"/>
        </w:rPr>
      </w:pPr>
      <w:r w:rsidRPr="00DE365F">
        <w:rPr>
          <w:noProof/>
          <w:lang w:val="ru-RU" w:eastAsia="ru-RU"/>
        </w:rPr>
        <w:lastRenderedPageBreak/>
        <w:drawing>
          <wp:inline distT="0" distB="0" distL="0" distR="0" wp14:anchorId="33A373EF" wp14:editId="20A371D1">
            <wp:extent cx="4147820" cy="4638675"/>
            <wp:effectExtent l="19050" t="0" r="5080" b="0"/>
            <wp:docPr id="2" name="Рисунок 1" descr="C:\Users\TrueSkit\Desktop\VGG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VGGNet.PNG"/>
                    <pic:cNvPicPr>
                      <a:picLocks noChangeAspect="1" noChangeArrowheads="1"/>
                    </pic:cNvPicPr>
                  </pic:nvPicPr>
                  <pic:blipFill>
                    <a:blip r:embed="rId11"/>
                    <a:srcRect/>
                    <a:stretch>
                      <a:fillRect/>
                    </a:stretch>
                  </pic:blipFill>
                  <pic:spPr bwMode="auto">
                    <a:xfrm>
                      <a:off x="0" y="0"/>
                      <a:ext cx="4147820" cy="4638675"/>
                    </a:xfrm>
                    <a:prstGeom prst="rect">
                      <a:avLst/>
                    </a:prstGeom>
                    <a:noFill/>
                    <a:ln w="9525">
                      <a:noFill/>
                      <a:miter lim="800000"/>
                      <a:headEnd/>
                      <a:tailEnd/>
                    </a:ln>
                  </pic:spPr>
                </pic:pic>
              </a:graphicData>
            </a:graphic>
          </wp:inline>
        </w:drawing>
      </w:r>
    </w:p>
    <w:p w14:paraId="7CF6F1DB" w14:textId="5E189BF5" w:rsidR="00DE365F" w:rsidRPr="009F4EC6" w:rsidRDefault="00DE365F" w:rsidP="00DE365F">
      <w:pPr>
        <w:pStyle w:val="Caption"/>
        <w:rPr>
          <w:lang w:val="ru-RU"/>
        </w:rPr>
      </w:pPr>
      <w:r w:rsidRPr="009F4EC6">
        <w:rPr>
          <w:lang w:val="ru-RU"/>
        </w:rPr>
        <w:t xml:space="preserve">Рисунок </w:t>
      </w:r>
      <w:r w:rsidR="0069080E">
        <w:fldChar w:fldCharType="begin"/>
      </w:r>
      <w:r>
        <w:instrText>SEQ</w:instrText>
      </w:r>
      <w:r w:rsidRPr="009F4EC6">
        <w:rPr>
          <w:lang w:val="ru-RU"/>
        </w:rPr>
        <w:instrText xml:space="preserve"> Рисунок \* </w:instrText>
      </w:r>
      <w:r>
        <w:instrText>ARABIC</w:instrText>
      </w:r>
      <w:r w:rsidR="0069080E">
        <w:fldChar w:fldCharType="separate"/>
      </w:r>
      <w:r w:rsidR="007A7DF4" w:rsidRPr="007A7DF4">
        <w:rPr>
          <w:noProof/>
          <w:lang w:val="ru-RU"/>
        </w:rPr>
        <w:t>4</w:t>
      </w:r>
      <w:r w:rsidR="0069080E">
        <w:fldChar w:fldCharType="end"/>
      </w:r>
      <w:r w:rsidR="00B96D98">
        <w:rPr>
          <w:lang w:val="ru-RU"/>
        </w:rPr>
        <w:t>.</w:t>
      </w:r>
      <w:r>
        <w:rPr>
          <w:lang w:val="ru-RU"/>
        </w:rPr>
        <w:t xml:space="preserve">Различные конфигурации сетей </w:t>
      </w:r>
      <w:r>
        <w:rPr>
          <w:lang w:val="en-US"/>
        </w:rPr>
        <w:t>VGG</w:t>
      </w:r>
      <w:r w:rsidRPr="009F4EC6">
        <w:rPr>
          <w:lang w:val="ru-RU"/>
        </w:rPr>
        <w:t>-16,19</w:t>
      </w:r>
    </w:p>
    <w:p w14:paraId="28A96BA6" w14:textId="77777777" w:rsidR="007B61A3" w:rsidRPr="009B5FD2" w:rsidRDefault="007B61A3" w:rsidP="007B61A3">
      <w:pPr>
        <w:rPr>
          <w:rFonts w:cstheme="minorHAnsi"/>
          <w:color w:val="252525"/>
        </w:rPr>
      </w:pPr>
      <w:r>
        <w:rPr>
          <w:rFonts w:cstheme="minorHAnsi"/>
          <w:color w:val="252525"/>
        </w:rPr>
        <w:t>performance</w:t>
      </w:r>
      <w:r w:rsidR="009B3FDB">
        <w:rPr>
          <w:rFonts w:cstheme="minorHAnsi"/>
          <w:color w:val="252525"/>
        </w:rPr>
        <w:t xml:space="preserve">: </w:t>
      </w:r>
      <w:r w:rsidR="009B3FDB">
        <w:t>[5]</w:t>
      </w:r>
    </w:p>
    <w:p w14:paraId="06939A59" w14:textId="77777777"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 xml:space="preserve">(вход:  </w:t>
      </w:r>
      <w:r w:rsidRPr="007B61A3">
        <w:rPr>
          <w:rFonts w:cstheme="minorHAnsi"/>
          <w:color w:val="000000"/>
          <w:shd w:val="clear" w:color="auto" w:fill="F7F7F7"/>
          <w:lang w:val="ru-RU"/>
        </w:rPr>
        <w:t>224х224, выход:1000</w:t>
      </w:r>
      <w:r w:rsidRPr="007B61A3">
        <w:rPr>
          <w:rFonts w:cstheme="minorHAnsi"/>
          <w:shd w:val="clear" w:color="auto" w:fill="FFFFFF"/>
          <w:lang w:val="ru-RU"/>
        </w:rPr>
        <w:t>)</w:t>
      </w:r>
    </w:p>
    <w:p w14:paraId="6794F00B" w14:textId="77777777" w:rsidR="007B61A3" w:rsidRPr="007B61A3" w:rsidRDefault="007B61A3" w:rsidP="00751136">
      <w:pPr>
        <w:pStyle w:val="Heading2"/>
        <w:rPr>
          <w:shd w:val="clear" w:color="auto" w:fill="FFFFFF"/>
        </w:rPr>
      </w:pPr>
      <w:bookmarkStart w:id="11" w:name="_Toc4446523"/>
      <w:bookmarkStart w:id="12" w:name="_Toc5491348"/>
      <w:r w:rsidRPr="00F418DD">
        <w:rPr>
          <w:shd w:val="clear" w:color="auto" w:fill="FFFFFF"/>
        </w:rPr>
        <w:t>Inception</w:t>
      </w:r>
      <w:r>
        <w:rPr>
          <w:shd w:val="clear" w:color="auto" w:fill="FFFFFF"/>
        </w:rPr>
        <w:t>v</w:t>
      </w:r>
      <w:r w:rsidRPr="007B61A3">
        <w:rPr>
          <w:shd w:val="clear" w:color="auto" w:fill="FFFFFF"/>
        </w:rPr>
        <w:t>1,2,3</w:t>
      </w:r>
      <w:bookmarkEnd w:id="11"/>
      <w:bookmarkEnd w:id="12"/>
    </w:p>
    <w:p w14:paraId="57C9BA2D" w14:textId="77777777" w:rsidR="007B61A3" w:rsidRPr="008F3984" w:rsidRDefault="007B61A3" w:rsidP="007B61A3">
      <w:pPr>
        <w:rPr>
          <w:rFonts w:cstheme="minorHAnsi"/>
          <w:shd w:val="clear" w:color="auto" w:fill="FFFFFF"/>
          <w:lang w:val="ru-RU"/>
        </w:rPr>
      </w:pPr>
      <w:r w:rsidRPr="007B61A3">
        <w:rPr>
          <w:rFonts w:cstheme="minorHAnsi"/>
          <w:shd w:val="clear" w:color="auto" w:fill="FFFFFF"/>
          <w:lang w:val="ru-RU"/>
        </w:rPr>
        <w:t xml:space="preserve">В первой версии модели исследователи </w:t>
      </w:r>
      <w:r>
        <w:rPr>
          <w:rFonts w:cstheme="minorHAnsi"/>
          <w:shd w:val="clear" w:color="auto" w:fill="FFFFFF"/>
        </w:rPr>
        <w:t>Google</w:t>
      </w:r>
      <w:r w:rsidRPr="007B61A3">
        <w:rPr>
          <w:rFonts w:cstheme="minorHAnsi"/>
          <w:shd w:val="clear" w:color="auto" w:fill="FFFFFF"/>
          <w:lang w:val="ru-RU"/>
        </w:rPr>
        <w:t xml:space="preserve"> руководствовались принципом увеличения ширины нейронной сети в каждом слое</w:t>
      </w:r>
      <w:r w:rsidR="00A34A5A" w:rsidRPr="00A34A5A">
        <w:rPr>
          <w:rFonts w:cstheme="minorHAnsi"/>
          <w:shd w:val="clear" w:color="auto" w:fill="FFFFFF"/>
          <w:lang w:val="ru-RU"/>
        </w:rPr>
        <w:t xml:space="preserve"> </w:t>
      </w:r>
      <w:r w:rsidRPr="007B61A3">
        <w:rPr>
          <w:rFonts w:cstheme="minorHAnsi"/>
          <w:shd w:val="clear" w:color="auto" w:fill="FFFFFF"/>
          <w:lang w:val="ru-RU"/>
        </w:rPr>
        <w:t>пр</w:t>
      </w:r>
      <w:r w:rsidR="008F3984">
        <w:rPr>
          <w:rFonts w:cstheme="minorHAnsi"/>
          <w:shd w:val="clear" w:color="auto" w:fill="FFFFFF"/>
          <w:lang w:val="ru-RU"/>
        </w:rPr>
        <w:t>отив увеличения глубины(слоев).</w:t>
      </w:r>
      <w:r w:rsidR="00A34A5A" w:rsidRPr="00A34A5A">
        <w:rPr>
          <w:rFonts w:cstheme="minorHAnsi"/>
          <w:shd w:val="clear" w:color="auto" w:fill="FFFFFF"/>
          <w:lang w:val="ru-RU"/>
        </w:rPr>
        <w:t xml:space="preserve"> </w:t>
      </w:r>
      <w:r w:rsidR="008F3984">
        <w:rPr>
          <w:rFonts w:cstheme="minorHAnsi"/>
          <w:shd w:val="clear" w:color="auto" w:fill="FFFFFF"/>
          <w:lang w:val="ru-RU"/>
        </w:rPr>
        <w:t xml:space="preserve">Разработали идею </w:t>
      </w:r>
      <w:r w:rsidR="008F3984">
        <w:rPr>
          <w:rFonts w:cstheme="minorHAnsi"/>
          <w:shd w:val="clear" w:color="auto" w:fill="FFFFFF"/>
        </w:rPr>
        <w:t>Inception</w:t>
      </w:r>
      <w:r w:rsidR="00A34A5A" w:rsidRPr="007A7DF4">
        <w:rPr>
          <w:rFonts w:cstheme="minorHAnsi"/>
          <w:shd w:val="clear" w:color="auto" w:fill="FFFFFF"/>
          <w:lang w:val="ru-RU"/>
        </w:rPr>
        <w:t xml:space="preserve"> </w:t>
      </w:r>
      <w:r w:rsidR="008F3984">
        <w:rPr>
          <w:rFonts w:cstheme="minorHAnsi"/>
          <w:shd w:val="clear" w:color="auto" w:fill="FFFFFF"/>
          <w:lang w:val="ru-RU"/>
        </w:rPr>
        <w:t>модулей для расширения сети в ширину.</w:t>
      </w:r>
    </w:p>
    <w:p w14:paraId="70F82490" w14:textId="77777777"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t xml:space="preserve">Использовались несколько </w:t>
      </w:r>
      <w:r w:rsidR="008E21D8">
        <w:rPr>
          <w:rFonts w:cstheme="minorHAnsi"/>
          <w:shd w:val="clear" w:color="auto" w:fill="FFFFFF"/>
          <w:lang w:val="ru-RU"/>
        </w:rPr>
        <w:t xml:space="preserve">каналов </w:t>
      </w:r>
      <w:proofErr w:type="spellStart"/>
      <w:r w:rsidRPr="007B61A3">
        <w:rPr>
          <w:rFonts w:cstheme="minorHAnsi"/>
          <w:shd w:val="clear" w:color="auto" w:fill="FFFFFF"/>
          <w:lang w:val="ru-RU"/>
        </w:rPr>
        <w:t>сверточных</w:t>
      </w:r>
      <w:proofErr w:type="spellEnd"/>
      <w:r w:rsidRPr="007B61A3">
        <w:rPr>
          <w:rFonts w:cstheme="minorHAnsi"/>
          <w:shd w:val="clear" w:color="auto" w:fill="FFFFFF"/>
          <w:lang w:val="ru-RU"/>
        </w:rPr>
        <w:t xml:space="preserve"> слоев для входа, </w:t>
      </w:r>
      <w:r w:rsidR="008E21D8">
        <w:rPr>
          <w:rFonts w:cstheme="minorHAnsi"/>
          <w:shd w:val="clear" w:color="auto" w:fill="FFFFFF"/>
          <w:lang w:val="ru-RU"/>
        </w:rPr>
        <w:t>результаты каналов</w:t>
      </w:r>
      <w:r w:rsidRPr="007B61A3">
        <w:rPr>
          <w:rFonts w:cstheme="minorHAnsi"/>
          <w:shd w:val="clear" w:color="auto" w:fill="FFFFFF"/>
          <w:lang w:val="ru-RU"/>
        </w:rPr>
        <w:t xml:space="preserve"> объединялись и таким образом происходила фильтрация. </w:t>
      </w:r>
    </w:p>
    <w:p w14:paraId="7A9FAECE" w14:textId="77777777" w:rsidR="007B61A3" w:rsidRPr="007B61A3" w:rsidRDefault="007B61A3" w:rsidP="007B61A3">
      <w:pPr>
        <w:rPr>
          <w:lang w:val="ru-RU"/>
        </w:rPr>
      </w:pPr>
      <w:r w:rsidRPr="007B61A3">
        <w:rPr>
          <w:rFonts w:cstheme="minorHAnsi"/>
          <w:shd w:val="clear" w:color="auto" w:fill="FFFFFF"/>
          <w:lang w:val="ru-RU"/>
        </w:rPr>
        <w:t xml:space="preserve">Первая версия модели (27 слоев) подвержена проблеме </w:t>
      </w:r>
      <w:r w:rsidRPr="007B61A3">
        <w:rPr>
          <w:lang w:val="ru-RU"/>
        </w:rPr>
        <w:t>"исчезающего" градиента.</w:t>
      </w:r>
    </w:p>
    <w:p w14:paraId="5B0216D6" w14:textId="77777777" w:rsidR="007B61A3" w:rsidRPr="007B61A3" w:rsidRDefault="007B61A3" w:rsidP="007B61A3">
      <w:pPr>
        <w:rPr>
          <w:rFonts w:cstheme="minorHAnsi"/>
          <w:color w:val="252525"/>
          <w:lang w:val="ru-RU"/>
        </w:rPr>
      </w:pPr>
      <w:r w:rsidRPr="007B61A3">
        <w:rPr>
          <w:lang w:val="ru-RU"/>
        </w:rPr>
        <w:t xml:space="preserve">Во второй версии исследователи </w:t>
      </w:r>
      <w:r w:rsidRPr="007B61A3">
        <w:rPr>
          <w:rFonts w:cstheme="minorHAnsi"/>
          <w:color w:val="252525"/>
          <w:lang w:val="ru-RU"/>
        </w:rPr>
        <w:t xml:space="preserve">предложили ряд улучшений, которые повысили точность и уменьшили вычислительную сложность. </w:t>
      </w:r>
    </w:p>
    <w:p w14:paraId="7A32EF46" w14:textId="77777777" w:rsidR="007B61A3" w:rsidRPr="007B61A3" w:rsidRDefault="007B61A3" w:rsidP="007B61A3">
      <w:pPr>
        <w:rPr>
          <w:rFonts w:cstheme="minorHAnsi"/>
          <w:shd w:val="clear" w:color="auto" w:fill="FFFFFF"/>
          <w:lang w:val="ru-RU"/>
        </w:rPr>
      </w:pPr>
      <w:r w:rsidRPr="007B61A3">
        <w:rPr>
          <w:rFonts w:cstheme="minorHAnsi"/>
          <w:color w:val="252525"/>
          <w:lang w:val="ru-RU"/>
        </w:rPr>
        <w:t>В третьей версии несколько улучшений</w:t>
      </w:r>
      <w:r w:rsidR="008E21D8">
        <w:rPr>
          <w:rFonts w:cstheme="minorHAnsi"/>
          <w:color w:val="252525"/>
          <w:lang w:val="ru-RU"/>
        </w:rPr>
        <w:t>,</w:t>
      </w:r>
      <w:r w:rsidRPr="007B61A3">
        <w:rPr>
          <w:rFonts w:cstheme="minorHAnsi"/>
          <w:color w:val="252525"/>
          <w:lang w:val="ru-RU"/>
        </w:rPr>
        <w:t xml:space="preserve"> связанных с точностью и избегания перенасыщения.</w:t>
      </w:r>
    </w:p>
    <w:p w14:paraId="0F1240FA" w14:textId="77777777" w:rsidR="007B61A3" w:rsidRPr="007B61A3" w:rsidRDefault="007B61A3" w:rsidP="007B61A3">
      <w:pPr>
        <w:rPr>
          <w:rFonts w:cstheme="minorHAnsi"/>
          <w:color w:val="252525"/>
          <w:lang w:val="ru-RU"/>
        </w:rPr>
      </w:pPr>
      <w:r w:rsidRPr="007B61A3">
        <w:rPr>
          <w:rFonts w:cstheme="minorHAnsi"/>
          <w:color w:val="252525"/>
          <w:lang w:val="ru-RU"/>
        </w:rPr>
        <w:t>(вход: 299х299, выход: 1000)</w:t>
      </w:r>
    </w:p>
    <w:p w14:paraId="4A5363B4" w14:textId="77777777" w:rsidR="007B61A3" w:rsidRDefault="007B61A3" w:rsidP="007B61A3">
      <w:r>
        <w:rPr>
          <w:rFonts w:cstheme="minorHAnsi"/>
          <w:color w:val="252525"/>
        </w:rPr>
        <w:t>performance</w:t>
      </w:r>
      <w:r w:rsidRPr="007B61A3">
        <w:rPr>
          <w:rFonts w:cstheme="minorHAnsi"/>
          <w:color w:val="252525"/>
          <w:lang w:val="ru-RU"/>
        </w:rPr>
        <w:t xml:space="preserve">: </w:t>
      </w:r>
      <w:r w:rsidR="009B3FDB">
        <w:t>[6]</w:t>
      </w:r>
    </w:p>
    <w:p w14:paraId="7C24C2A9" w14:textId="77777777" w:rsidR="009F4EC6" w:rsidRDefault="009F4EC6" w:rsidP="009F4EC6">
      <w:pPr>
        <w:keepNext/>
      </w:pPr>
      <w:r w:rsidRPr="009F4EC6">
        <w:rPr>
          <w:noProof/>
          <w:lang w:val="ru-RU" w:eastAsia="ru-RU"/>
        </w:rPr>
        <w:lastRenderedPageBreak/>
        <w:drawing>
          <wp:inline distT="0" distB="0" distL="0" distR="0" wp14:anchorId="395223AC" wp14:editId="1F2F5D48">
            <wp:extent cx="5927090" cy="2501900"/>
            <wp:effectExtent l="19050" t="0" r="0" b="0"/>
            <wp:docPr id="6" name="Рисунок 3" descr="C:\Users\TrueSkit\Desktop\inc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incBlock.png"/>
                    <pic:cNvPicPr>
                      <a:picLocks noChangeAspect="1" noChangeArrowheads="1"/>
                    </pic:cNvPicPr>
                  </pic:nvPicPr>
                  <pic:blipFill>
                    <a:blip r:embed="rId12" cstate="print"/>
                    <a:srcRect/>
                    <a:stretch>
                      <a:fillRect/>
                    </a:stretch>
                  </pic:blipFill>
                  <pic:spPr bwMode="auto">
                    <a:xfrm>
                      <a:off x="0" y="0"/>
                      <a:ext cx="5927090" cy="2501900"/>
                    </a:xfrm>
                    <a:prstGeom prst="rect">
                      <a:avLst/>
                    </a:prstGeom>
                    <a:noFill/>
                    <a:ln w="9525">
                      <a:noFill/>
                      <a:miter lim="800000"/>
                      <a:headEnd/>
                      <a:tailEnd/>
                    </a:ln>
                  </pic:spPr>
                </pic:pic>
              </a:graphicData>
            </a:graphic>
          </wp:inline>
        </w:drawing>
      </w:r>
    </w:p>
    <w:p w14:paraId="294CB82B" w14:textId="5F58659E" w:rsidR="009F4EC6" w:rsidRDefault="009F4EC6" w:rsidP="009F4EC6">
      <w:pPr>
        <w:pStyle w:val="Caption"/>
      </w:pPr>
      <w:proofErr w:type="spellStart"/>
      <w:r>
        <w:t>Рисунок</w:t>
      </w:r>
      <w:proofErr w:type="spellEnd"/>
      <w:r w:rsidR="00FF3423">
        <w:t xml:space="preserve"> </w:t>
      </w:r>
      <w:r w:rsidR="0069080E">
        <w:rPr>
          <w:noProof/>
        </w:rPr>
        <w:fldChar w:fldCharType="begin"/>
      </w:r>
      <w:r w:rsidR="004824FF">
        <w:rPr>
          <w:noProof/>
        </w:rPr>
        <w:instrText xml:space="preserve"> SEQ Рисунок \* ARABIC </w:instrText>
      </w:r>
      <w:r w:rsidR="0069080E">
        <w:rPr>
          <w:noProof/>
        </w:rPr>
        <w:fldChar w:fldCharType="separate"/>
      </w:r>
      <w:r w:rsidR="007A7DF4">
        <w:rPr>
          <w:noProof/>
        </w:rPr>
        <w:t>5</w:t>
      </w:r>
      <w:r w:rsidR="0069080E">
        <w:rPr>
          <w:noProof/>
        </w:rPr>
        <w:fldChar w:fldCharType="end"/>
      </w:r>
      <w:r w:rsidR="00B96D98">
        <w:rPr>
          <w:noProof/>
          <w:lang w:val="ru-RU"/>
        </w:rPr>
        <w:t>.</w:t>
      </w:r>
      <w:r>
        <w:rPr>
          <w:lang w:val="ru-RU"/>
        </w:rPr>
        <w:t xml:space="preserve">Модуль </w:t>
      </w:r>
      <w:r>
        <w:rPr>
          <w:lang w:val="en-US"/>
        </w:rPr>
        <w:t>Inception</w:t>
      </w:r>
    </w:p>
    <w:p w14:paraId="7F421D50" w14:textId="77777777" w:rsidR="009F4EC6" w:rsidRDefault="009F4EC6" w:rsidP="009F4EC6">
      <w:pPr>
        <w:keepNext/>
      </w:pPr>
      <w:r w:rsidRPr="009F4EC6">
        <w:rPr>
          <w:noProof/>
          <w:lang w:val="ru-RU" w:eastAsia="ru-RU"/>
        </w:rPr>
        <w:drawing>
          <wp:inline distT="0" distB="0" distL="0" distR="0" wp14:anchorId="771A6294" wp14:editId="4A44B649">
            <wp:extent cx="5935345" cy="2161540"/>
            <wp:effectExtent l="19050" t="0" r="8255" b="0"/>
            <wp:docPr id="3" name="Рисунок 4" descr="C:\Users\TrueSkit\Desktop\inseption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eSkit\Desktop\inseptionNet.png"/>
                    <pic:cNvPicPr>
                      <a:picLocks noChangeAspect="1" noChangeArrowheads="1"/>
                    </pic:cNvPicPr>
                  </pic:nvPicPr>
                  <pic:blipFill>
                    <a:blip r:embed="rId13"/>
                    <a:srcRect/>
                    <a:stretch>
                      <a:fillRect/>
                    </a:stretch>
                  </pic:blipFill>
                  <pic:spPr bwMode="auto">
                    <a:xfrm>
                      <a:off x="0" y="0"/>
                      <a:ext cx="5935345" cy="2161540"/>
                    </a:xfrm>
                    <a:prstGeom prst="rect">
                      <a:avLst/>
                    </a:prstGeom>
                    <a:noFill/>
                    <a:ln w="9525">
                      <a:noFill/>
                      <a:miter lim="800000"/>
                      <a:headEnd/>
                      <a:tailEnd/>
                    </a:ln>
                  </pic:spPr>
                </pic:pic>
              </a:graphicData>
            </a:graphic>
          </wp:inline>
        </w:drawing>
      </w:r>
    </w:p>
    <w:p w14:paraId="266B8225" w14:textId="2BD391F4" w:rsidR="009F4EC6" w:rsidRPr="007B61A3" w:rsidRDefault="009F4EC6" w:rsidP="009F4EC6">
      <w:pPr>
        <w:pStyle w:val="Caption"/>
        <w:rPr>
          <w:rFonts w:cstheme="minorHAnsi"/>
          <w:color w:val="252525"/>
          <w:lang w:val="ru-RU"/>
        </w:rPr>
      </w:pPr>
      <w:proofErr w:type="spellStart"/>
      <w:r>
        <w:t>Рисунок</w:t>
      </w:r>
      <w:proofErr w:type="spellEnd"/>
      <w:r w:rsidR="00FF3423">
        <w:t xml:space="preserve"> </w:t>
      </w:r>
      <w:r w:rsidR="0069080E">
        <w:rPr>
          <w:noProof/>
        </w:rPr>
        <w:fldChar w:fldCharType="begin"/>
      </w:r>
      <w:r w:rsidR="004824FF">
        <w:rPr>
          <w:noProof/>
        </w:rPr>
        <w:instrText xml:space="preserve"> SEQ Рисунок \* ARABIC </w:instrText>
      </w:r>
      <w:r w:rsidR="0069080E">
        <w:rPr>
          <w:noProof/>
        </w:rPr>
        <w:fldChar w:fldCharType="separate"/>
      </w:r>
      <w:r w:rsidR="007A7DF4">
        <w:rPr>
          <w:noProof/>
        </w:rPr>
        <w:t>6</w:t>
      </w:r>
      <w:r w:rsidR="0069080E">
        <w:rPr>
          <w:noProof/>
        </w:rPr>
        <w:fldChar w:fldCharType="end"/>
      </w:r>
      <w:r w:rsidR="00B96D98">
        <w:rPr>
          <w:noProof/>
          <w:lang w:val="ru-RU"/>
        </w:rPr>
        <w:t>.</w:t>
      </w:r>
      <w:r>
        <w:rPr>
          <w:lang w:val="ru-RU"/>
        </w:rPr>
        <w:t xml:space="preserve">Архитектура </w:t>
      </w:r>
      <w:r>
        <w:rPr>
          <w:noProof/>
          <w:lang w:val="en-US"/>
        </w:rPr>
        <w:t>Inception v1</w:t>
      </w:r>
    </w:p>
    <w:p w14:paraId="056C977E" w14:textId="77777777" w:rsidR="007B61A3" w:rsidRPr="007B61A3" w:rsidRDefault="007B61A3" w:rsidP="007B61A3">
      <w:pPr>
        <w:rPr>
          <w:lang w:val="ru-RU"/>
        </w:rPr>
      </w:pPr>
    </w:p>
    <w:p w14:paraId="31FC6C47" w14:textId="77777777" w:rsidR="007B61A3" w:rsidRPr="007B61A3" w:rsidRDefault="007B61A3" w:rsidP="00751136">
      <w:pPr>
        <w:pStyle w:val="Heading2"/>
      </w:pPr>
      <w:bookmarkStart w:id="13" w:name="_Toc4446524"/>
      <w:bookmarkStart w:id="14" w:name="_Toc5491349"/>
      <w:proofErr w:type="spellStart"/>
      <w:r w:rsidRPr="001F0727">
        <w:t>ResNet</w:t>
      </w:r>
      <w:proofErr w:type="spellEnd"/>
      <w:r w:rsidRPr="007B61A3">
        <w:t xml:space="preserve"> *</w:t>
      </w:r>
      <w:bookmarkEnd w:id="13"/>
      <w:bookmarkEnd w:id="14"/>
    </w:p>
    <w:p w14:paraId="3BD2BFC7" w14:textId="77777777" w:rsidR="007B61A3" w:rsidRPr="007B61A3" w:rsidRDefault="007B61A3" w:rsidP="007B61A3">
      <w:pPr>
        <w:rPr>
          <w:lang w:val="ru-RU"/>
        </w:rPr>
      </w:pPr>
      <w:r w:rsidRPr="007B61A3">
        <w:rPr>
          <w:lang w:val="ru-RU"/>
        </w:rPr>
        <w:t>Достаточно глубокое семейство сетей (18, 34, 50, 101, 152 слоя(й)). Как известно большое количество слоев приводит к перенасыщению сети и к проблеме "исчезающего" градиента (</w:t>
      </w:r>
      <w:r>
        <w:t>Vanishing</w:t>
      </w:r>
      <w:r w:rsidR="00C4410E" w:rsidRPr="00C4410E">
        <w:rPr>
          <w:lang w:val="ru-RU"/>
        </w:rPr>
        <w:t xml:space="preserve"> </w:t>
      </w:r>
      <w:r>
        <w:t>Gradient</w:t>
      </w:r>
      <w:r w:rsidR="00C4410E" w:rsidRPr="00C4410E">
        <w:rPr>
          <w:lang w:val="ru-RU"/>
        </w:rPr>
        <w:t xml:space="preserve"> </w:t>
      </w:r>
      <w:r>
        <w:t>Problem</w:t>
      </w:r>
      <w:r w:rsidRPr="007B61A3">
        <w:rPr>
          <w:lang w:val="ru-RU"/>
        </w:rPr>
        <w:t xml:space="preserve">). Создатели данной сети решили данную проблему с помощью так называемых </w:t>
      </w:r>
      <w:r w:rsidRPr="0058354C">
        <w:rPr>
          <w:rFonts w:cstheme="minorHAnsi"/>
          <w:color w:val="222222"/>
          <w:shd w:val="clear" w:color="auto" w:fill="FFFFFF"/>
        </w:rPr>
        <w:t>shortcut</w:t>
      </w:r>
      <w:r w:rsidRPr="007B61A3">
        <w:rPr>
          <w:rFonts w:cstheme="minorHAnsi"/>
          <w:color w:val="222222"/>
          <w:shd w:val="clear" w:color="auto" w:fill="FFFFFF"/>
          <w:lang w:val="ru-RU"/>
        </w:rPr>
        <w:t>-соединений, которые позволяют "пропускать" некоторые скрытые слои.</w:t>
      </w:r>
    </w:p>
    <w:p w14:paraId="1F1402EC" w14:textId="77777777" w:rsidR="007B61A3" w:rsidRPr="007B61A3" w:rsidRDefault="007B61A3" w:rsidP="007B61A3">
      <w:pPr>
        <w:rPr>
          <w:lang w:val="ru-RU"/>
        </w:rPr>
      </w:pPr>
      <w:r w:rsidRPr="007B61A3">
        <w:rPr>
          <w:lang w:val="ru-RU"/>
        </w:rPr>
        <w:t>1) входные данные: (224, 224)</w:t>
      </w:r>
    </w:p>
    <w:p w14:paraId="5DC0D21A" w14:textId="77777777" w:rsidR="007B61A3" w:rsidRPr="007B61A3" w:rsidRDefault="007B61A3" w:rsidP="007B61A3">
      <w:pPr>
        <w:rPr>
          <w:lang w:val="ru-RU"/>
        </w:rPr>
      </w:pPr>
      <w:r w:rsidRPr="007B61A3">
        <w:rPr>
          <w:lang w:val="ru-RU"/>
        </w:rPr>
        <w:t xml:space="preserve">2) выходные данные: </w:t>
      </w:r>
      <w:r w:rsidR="005F0F89">
        <w:rPr>
          <w:lang w:val="ru-RU"/>
        </w:rPr>
        <w:t>1000-чи</w:t>
      </w:r>
      <w:r w:rsidRPr="007B61A3">
        <w:rPr>
          <w:lang w:val="ru-RU"/>
        </w:rPr>
        <w:t xml:space="preserve"> мерный вектор.</w:t>
      </w:r>
    </w:p>
    <w:p w14:paraId="49491C64" w14:textId="77777777" w:rsidR="007B61A3" w:rsidRDefault="007B61A3" w:rsidP="007B61A3">
      <w:pPr>
        <w:rPr>
          <w:lang w:val="ru-RU"/>
        </w:rPr>
      </w:pPr>
      <w:r w:rsidRPr="007B61A3">
        <w:rPr>
          <w:lang w:val="ru-RU"/>
        </w:rPr>
        <w:t>3) производительность</w:t>
      </w:r>
      <w:r w:rsidR="008E21D8">
        <w:rPr>
          <w:lang w:val="ru-RU"/>
        </w:rPr>
        <w:t xml:space="preserve"> (</w:t>
      </w:r>
      <w:r w:rsidR="00A62DF7" w:rsidRPr="007A3CC0">
        <w:rPr>
          <w:lang w:val="ru-RU"/>
        </w:rPr>
        <w:t xml:space="preserve">Рис. </w:t>
      </w:r>
      <w:r w:rsidR="00C4410E" w:rsidRPr="00C4410E">
        <w:rPr>
          <w:lang w:val="ru-RU"/>
        </w:rPr>
        <w:t>1</w:t>
      </w:r>
      <w:r w:rsidR="00C4410E">
        <w:t>, 2</w:t>
      </w:r>
      <w:r w:rsidR="008E21D8">
        <w:rPr>
          <w:lang w:val="ru-RU"/>
        </w:rPr>
        <w:t>)</w:t>
      </w:r>
    </w:p>
    <w:p w14:paraId="14D30637" w14:textId="77777777" w:rsidR="008672D1" w:rsidRPr="00C4410E" w:rsidRDefault="008672D1" w:rsidP="008672D1">
      <w:pPr>
        <w:keepNext/>
        <w:rPr>
          <w:lang w:val="ru-RU"/>
        </w:rPr>
      </w:pPr>
      <w:r w:rsidRPr="008672D1">
        <w:rPr>
          <w:noProof/>
          <w:lang w:val="ru-RU" w:eastAsia="ru-RU"/>
        </w:rPr>
        <w:lastRenderedPageBreak/>
        <w:drawing>
          <wp:inline distT="0" distB="0" distL="0" distR="0" wp14:anchorId="4911E55C" wp14:editId="4E98E844">
            <wp:extent cx="5927090" cy="2759710"/>
            <wp:effectExtent l="19050" t="0" r="0" b="0"/>
            <wp:docPr id="7" name="Рисунок 5" descr="C:\Users\TrueSkit\Desktop\resnet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eSkit\Desktop\resnetSh.png"/>
                    <pic:cNvPicPr>
                      <a:picLocks noChangeAspect="1" noChangeArrowheads="1"/>
                    </pic:cNvPicPr>
                  </pic:nvPicPr>
                  <pic:blipFill>
                    <a:blip r:embed="rId14" cstate="print"/>
                    <a:srcRect/>
                    <a:stretch>
                      <a:fillRect/>
                    </a:stretch>
                  </pic:blipFill>
                  <pic:spPr bwMode="auto">
                    <a:xfrm>
                      <a:off x="0" y="0"/>
                      <a:ext cx="5927090" cy="2759710"/>
                    </a:xfrm>
                    <a:prstGeom prst="rect">
                      <a:avLst/>
                    </a:prstGeom>
                    <a:noFill/>
                    <a:ln w="9525">
                      <a:noFill/>
                      <a:miter lim="800000"/>
                      <a:headEnd/>
                      <a:tailEnd/>
                    </a:ln>
                  </pic:spPr>
                </pic:pic>
              </a:graphicData>
            </a:graphic>
          </wp:inline>
        </w:drawing>
      </w:r>
    </w:p>
    <w:p w14:paraId="7EA2364E" w14:textId="0BB810DC" w:rsidR="008672D1" w:rsidRPr="007B61A3" w:rsidRDefault="008672D1" w:rsidP="008672D1">
      <w:pPr>
        <w:pStyle w:val="Caption"/>
        <w:rPr>
          <w:lang w:val="ru-RU"/>
        </w:rPr>
      </w:pPr>
      <w:r w:rsidRPr="00C4410E">
        <w:rPr>
          <w:lang w:val="ru-RU"/>
        </w:rPr>
        <w:t>Рисунок</w:t>
      </w:r>
      <w:r w:rsidR="0069080E">
        <w:rPr>
          <w:noProof/>
        </w:rPr>
        <w:fldChar w:fldCharType="begin"/>
      </w:r>
      <w:r w:rsidR="004824FF" w:rsidRPr="00C4410E">
        <w:rPr>
          <w:noProof/>
          <w:lang w:val="ru-RU"/>
        </w:rPr>
        <w:instrText xml:space="preserve"> </w:instrText>
      </w:r>
      <w:r w:rsidR="004824FF">
        <w:rPr>
          <w:noProof/>
        </w:rPr>
        <w:instrText>SEQ</w:instrText>
      </w:r>
      <w:r w:rsidR="004824FF" w:rsidRPr="00C4410E">
        <w:rPr>
          <w:noProof/>
          <w:lang w:val="ru-RU"/>
        </w:rPr>
        <w:instrText xml:space="preserve"> Рисунок \* </w:instrText>
      </w:r>
      <w:r w:rsidR="004824FF">
        <w:rPr>
          <w:noProof/>
        </w:rPr>
        <w:instrText>ARABIC</w:instrText>
      </w:r>
      <w:r w:rsidR="004824FF" w:rsidRPr="00C4410E">
        <w:rPr>
          <w:noProof/>
          <w:lang w:val="ru-RU"/>
        </w:rPr>
        <w:instrText xml:space="preserve"> </w:instrText>
      </w:r>
      <w:r w:rsidR="0069080E">
        <w:rPr>
          <w:noProof/>
        </w:rPr>
        <w:fldChar w:fldCharType="separate"/>
      </w:r>
      <w:r w:rsidR="007A7DF4">
        <w:rPr>
          <w:noProof/>
        </w:rPr>
        <w:t>7</w:t>
      </w:r>
      <w:r w:rsidR="0069080E">
        <w:rPr>
          <w:noProof/>
        </w:rPr>
        <w:fldChar w:fldCharType="end"/>
      </w:r>
      <w:r w:rsidR="00B96D98">
        <w:rPr>
          <w:noProof/>
          <w:lang w:val="ru-RU"/>
        </w:rPr>
        <w:t>.</w:t>
      </w:r>
      <w:r w:rsidRPr="00C4410E">
        <w:rPr>
          <w:lang w:val="ru-RU"/>
        </w:rPr>
        <w:t xml:space="preserve"> </w:t>
      </w:r>
      <w:r>
        <w:t>Shortcut</w:t>
      </w:r>
      <w:r w:rsidRPr="00C4410E">
        <w:rPr>
          <w:lang w:val="ru-RU"/>
        </w:rPr>
        <w:t xml:space="preserve"> </w:t>
      </w:r>
      <w:r>
        <w:rPr>
          <w:lang w:val="ru-RU"/>
        </w:rPr>
        <w:t>соединения</w:t>
      </w:r>
    </w:p>
    <w:p w14:paraId="300A55BC" w14:textId="77777777" w:rsidR="007B61A3" w:rsidRPr="007B61A3" w:rsidRDefault="007B61A3" w:rsidP="00751136">
      <w:pPr>
        <w:pStyle w:val="Heading2"/>
        <w:rPr>
          <w:shd w:val="clear" w:color="auto" w:fill="FFFFFF"/>
        </w:rPr>
      </w:pPr>
      <w:bookmarkStart w:id="15" w:name="_Toc4446525"/>
      <w:bookmarkStart w:id="16" w:name="_Toc5491350"/>
      <w:proofErr w:type="spellStart"/>
      <w:r w:rsidRPr="00F418DD">
        <w:rPr>
          <w:shd w:val="clear" w:color="auto" w:fill="FFFFFF"/>
        </w:rPr>
        <w:t>Inception</w:t>
      </w:r>
      <w:proofErr w:type="spellEnd"/>
      <w:r w:rsidR="00C4410E">
        <w:rPr>
          <w:shd w:val="clear" w:color="auto" w:fill="FFFFFF"/>
          <w:lang w:val="en-US"/>
        </w:rPr>
        <w:t xml:space="preserve"> </w:t>
      </w:r>
      <w:proofErr w:type="spellStart"/>
      <w:r w:rsidRPr="00F418DD">
        <w:rPr>
          <w:shd w:val="clear" w:color="auto" w:fill="FFFFFF"/>
        </w:rPr>
        <w:t>ResNet</w:t>
      </w:r>
      <w:proofErr w:type="spellEnd"/>
      <w:r w:rsidR="00C4410E">
        <w:rPr>
          <w:shd w:val="clear" w:color="auto" w:fill="FFFFFF"/>
          <w:lang w:val="en-US"/>
        </w:rPr>
        <w:t xml:space="preserve"> </w:t>
      </w:r>
      <w:r w:rsidRPr="00F418DD">
        <w:rPr>
          <w:shd w:val="clear" w:color="auto" w:fill="FFFFFF"/>
        </w:rPr>
        <w:t>v</w:t>
      </w:r>
      <w:r w:rsidRPr="007B61A3">
        <w:rPr>
          <w:shd w:val="clear" w:color="auto" w:fill="FFFFFF"/>
        </w:rPr>
        <w:t>1,2</w:t>
      </w:r>
      <w:bookmarkEnd w:id="15"/>
      <w:bookmarkEnd w:id="16"/>
    </w:p>
    <w:p w14:paraId="1787C978" w14:textId="77777777" w:rsidR="007B61A3" w:rsidRPr="00C7326A" w:rsidRDefault="007B61A3" w:rsidP="007B61A3">
      <w:pPr>
        <w:rPr>
          <w:rFonts w:cstheme="minorHAnsi"/>
          <w:shd w:val="clear" w:color="auto" w:fill="FFFFFF"/>
          <w:lang w:val="ru-RU"/>
        </w:rPr>
      </w:pPr>
      <w:r w:rsidRPr="007B61A3">
        <w:rPr>
          <w:rFonts w:cstheme="minorHAnsi"/>
          <w:shd w:val="clear" w:color="auto" w:fill="FFFFFF"/>
          <w:lang w:val="ru-RU"/>
        </w:rPr>
        <w:t xml:space="preserve">Была придумана исследователями </w:t>
      </w:r>
      <w:r>
        <w:rPr>
          <w:rFonts w:cstheme="minorHAnsi"/>
          <w:shd w:val="clear" w:color="auto" w:fill="FFFFFF"/>
        </w:rPr>
        <w:t>Google</w:t>
      </w:r>
      <w:r w:rsidR="00B96D98">
        <w:rPr>
          <w:rFonts w:cstheme="minorHAnsi"/>
          <w:shd w:val="clear" w:color="auto" w:fill="FFFFFF"/>
          <w:lang w:val="ru-RU"/>
        </w:rPr>
        <w:t>,</w:t>
      </w:r>
      <w:r w:rsidRPr="007B61A3">
        <w:rPr>
          <w:rFonts w:cstheme="minorHAnsi"/>
          <w:shd w:val="clear" w:color="auto" w:fill="FFFFFF"/>
          <w:lang w:val="ru-RU"/>
        </w:rPr>
        <w:t xml:space="preserve"> заимствовав идеи </w:t>
      </w:r>
      <w:proofErr w:type="spellStart"/>
      <w:r>
        <w:rPr>
          <w:rFonts w:cstheme="minorHAnsi"/>
          <w:shd w:val="clear" w:color="auto" w:fill="FFFFFF"/>
        </w:rPr>
        <w:t>ResNet</w:t>
      </w:r>
      <w:proofErr w:type="spellEnd"/>
      <w:r w:rsidR="00C4410E" w:rsidRPr="00C4410E">
        <w:rPr>
          <w:rFonts w:cstheme="minorHAnsi"/>
          <w:shd w:val="clear" w:color="auto" w:fill="FFFFFF"/>
          <w:lang w:val="ru-RU"/>
        </w:rPr>
        <w:t xml:space="preserve"> </w:t>
      </w:r>
      <w:r>
        <w:rPr>
          <w:rFonts w:cstheme="minorHAnsi"/>
          <w:shd w:val="clear" w:color="auto" w:fill="FFFFFF"/>
        </w:rPr>
        <w:t>c</w:t>
      </w:r>
      <w:r w:rsidR="00C4410E" w:rsidRPr="00C4410E">
        <w:rPr>
          <w:rFonts w:cstheme="minorHAnsi"/>
          <w:shd w:val="clear" w:color="auto" w:fill="FFFFFF"/>
          <w:lang w:val="ru-RU"/>
        </w:rPr>
        <w:t xml:space="preserve"> </w:t>
      </w:r>
      <w:r w:rsidRPr="0058354C">
        <w:rPr>
          <w:rFonts w:cstheme="minorHAnsi"/>
          <w:color w:val="222222"/>
          <w:shd w:val="clear" w:color="auto" w:fill="FFFFFF"/>
        </w:rPr>
        <w:t>shortcut</w:t>
      </w:r>
      <w:r w:rsidRPr="007B61A3">
        <w:rPr>
          <w:rFonts w:cstheme="minorHAnsi"/>
          <w:color w:val="222222"/>
          <w:shd w:val="clear" w:color="auto" w:fill="FFFFFF"/>
          <w:lang w:val="ru-RU"/>
        </w:rPr>
        <w:t>-соединениями.</w:t>
      </w:r>
    </w:p>
    <w:p w14:paraId="4F48AE99" w14:textId="77777777" w:rsidR="007B61A3" w:rsidRPr="007B61A3" w:rsidRDefault="007B61A3" w:rsidP="007B61A3">
      <w:pPr>
        <w:rPr>
          <w:rFonts w:cstheme="minorHAnsi"/>
          <w:b/>
          <w:color w:val="222222"/>
          <w:shd w:val="clear" w:color="auto" w:fill="FFFFFF"/>
          <w:lang w:val="ru-RU"/>
        </w:rPr>
      </w:pPr>
      <w:r w:rsidRPr="007B61A3">
        <w:rPr>
          <w:rFonts w:cstheme="minorHAnsi"/>
          <w:color w:val="222222"/>
          <w:shd w:val="clear" w:color="auto" w:fill="FFFFFF"/>
          <w:lang w:val="ru-RU"/>
        </w:rPr>
        <w:t xml:space="preserve">Результатом статьи становятся модели </w:t>
      </w:r>
      <w:proofErr w:type="spellStart"/>
      <w:r w:rsidRPr="00417B2A">
        <w:rPr>
          <w:rFonts w:cstheme="minorHAnsi"/>
          <w:color w:val="222222"/>
          <w:shd w:val="clear" w:color="auto" w:fill="FFFFFF"/>
        </w:rPr>
        <w:t>InceptionV</w:t>
      </w:r>
      <w:proofErr w:type="spellEnd"/>
      <w:r w:rsidRPr="007B61A3">
        <w:rPr>
          <w:rFonts w:cstheme="minorHAnsi"/>
          <w:color w:val="222222"/>
          <w:shd w:val="clear" w:color="auto" w:fill="FFFFFF"/>
          <w:lang w:val="ru-RU"/>
        </w:rPr>
        <w:t xml:space="preserve">4 и </w:t>
      </w:r>
      <w:r w:rsidRPr="00417B2A">
        <w:rPr>
          <w:rFonts w:cstheme="minorHAnsi"/>
          <w:color w:val="222222"/>
          <w:shd w:val="clear" w:color="auto" w:fill="FFFFFF"/>
        </w:rPr>
        <w:t>Inception</w:t>
      </w:r>
      <w:r w:rsidR="00A34A5A" w:rsidRPr="00A34A5A">
        <w:rPr>
          <w:rFonts w:cstheme="minorHAnsi"/>
          <w:color w:val="222222"/>
          <w:shd w:val="clear" w:color="auto" w:fill="FFFFFF"/>
          <w:lang w:val="ru-RU"/>
        </w:rPr>
        <w:t xml:space="preserve"> </w:t>
      </w:r>
      <w:proofErr w:type="spellStart"/>
      <w:r w:rsidRPr="00417B2A">
        <w:rPr>
          <w:rFonts w:cstheme="minorHAnsi"/>
          <w:color w:val="222222"/>
          <w:shd w:val="clear" w:color="auto" w:fill="FFFFFF"/>
        </w:rPr>
        <w:t>ResNet</w:t>
      </w:r>
      <w:proofErr w:type="spellEnd"/>
      <w:r w:rsidRPr="007B61A3">
        <w:rPr>
          <w:rFonts w:cstheme="minorHAnsi"/>
          <w:color w:val="222222"/>
          <w:shd w:val="clear" w:color="auto" w:fill="FFFFFF"/>
          <w:lang w:val="ru-RU"/>
        </w:rPr>
        <w:t>.</w:t>
      </w:r>
    </w:p>
    <w:p w14:paraId="325F11A7" w14:textId="77777777" w:rsidR="007B61A3" w:rsidRPr="007B61A3" w:rsidRDefault="007B61A3" w:rsidP="007B61A3">
      <w:pPr>
        <w:rPr>
          <w:rFonts w:cstheme="minorHAnsi"/>
          <w:color w:val="222222"/>
          <w:shd w:val="clear" w:color="auto" w:fill="FFFFFF"/>
          <w:lang w:val="ru-RU"/>
        </w:rPr>
      </w:pPr>
      <w:proofErr w:type="spellStart"/>
      <w:r w:rsidRPr="00417B2A">
        <w:rPr>
          <w:rFonts w:cstheme="minorHAnsi"/>
          <w:color w:val="222222"/>
          <w:shd w:val="clear" w:color="auto" w:fill="FFFFFF"/>
        </w:rPr>
        <w:t>InceptionV</w:t>
      </w:r>
      <w:proofErr w:type="spellEnd"/>
      <w:r w:rsidRPr="007B61A3">
        <w:rPr>
          <w:rFonts w:cstheme="minorHAnsi"/>
          <w:color w:val="222222"/>
          <w:shd w:val="clear" w:color="auto" w:fill="FFFFFF"/>
          <w:lang w:val="ru-RU"/>
        </w:rPr>
        <w:t xml:space="preserve">4 не особо отличается от предыдущих поколений, только фактом использования </w:t>
      </w:r>
      <w:proofErr w:type="spellStart"/>
      <w:r>
        <w:rPr>
          <w:rFonts w:cstheme="minorHAnsi"/>
          <w:color w:val="222222"/>
          <w:shd w:val="clear" w:color="auto" w:fill="FFFFFF"/>
        </w:rPr>
        <w:t>ResNet</w:t>
      </w:r>
      <w:proofErr w:type="spellEnd"/>
      <w:r w:rsidR="00C4410E" w:rsidRPr="00C4410E">
        <w:rPr>
          <w:rFonts w:cstheme="minorHAnsi"/>
          <w:color w:val="222222"/>
          <w:shd w:val="clear" w:color="auto" w:fill="FFFFFF"/>
          <w:lang w:val="ru-RU"/>
        </w:rPr>
        <w:t xml:space="preserve"> </w:t>
      </w:r>
      <w:r w:rsidR="009B3FDB" w:rsidRPr="009B3FDB">
        <w:rPr>
          <w:rFonts w:cstheme="minorHAnsi"/>
          <w:color w:val="222222"/>
          <w:shd w:val="clear" w:color="auto" w:fill="FFFFFF"/>
          <w:lang w:val="ru-RU"/>
        </w:rPr>
        <w:t>[3]</w:t>
      </w:r>
      <w:r w:rsidRPr="007B61A3">
        <w:rPr>
          <w:rFonts w:cstheme="minorHAnsi"/>
          <w:color w:val="222222"/>
          <w:shd w:val="clear" w:color="auto" w:fill="FFFFFF"/>
          <w:lang w:val="ru-RU"/>
        </w:rPr>
        <w:t>.</w:t>
      </w:r>
    </w:p>
    <w:p w14:paraId="043506FE" w14:textId="77777777" w:rsidR="007B61A3" w:rsidRPr="007B61A3" w:rsidRDefault="007B61A3" w:rsidP="007B61A3">
      <w:pPr>
        <w:rPr>
          <w:rFonts w:cstheme="minorHAnsi"/>
          <w:shd w:val="clear" w:color="auto" w:fill="FFFFFF"/>
          <w:lang w:val="ru-RU"/>
        </w:rPr>
      </w:pPr>
    </w:p>
    <w:p w14:paraId="0159F127" w14:textId="77777777" w:rsidR="007B61A3" w:rsidRPr="007B61A3" w:rsidRDefault="00CB5332" w:rsidP="007B61A3">
      <w:pPr>
        <w:rPr>
          <w:lang w:val="ru-RU"/>
        </w:rPr>
      </w:pPr>
      <w:hyperlink r:id="rId15" w:history="1"/>
      <w:r w:rsidR="007B61A3" w:rsidRPr="007B61A3">
        <w:rPr>
          <w:lang w:val="ru-RU"/>
        </w:rPr>
        <w:t>1) входные данные: (220, 220)</w:t>
      </w:r>
    </w:p>
    <w:p w14:paraId="72852574" w14:textId="77777777" w:rsidR="007B61A3" w:rsidRPr="007B61A3" w:rsidRDefault="007B61A3" w:rsidP="007B61A3">
      <w:pPr>
        <w:rPr>
          <w:lang w:val="ru-RU"/>
        </w:rPr>
      </w:pPr>
      <w:r w:rsidRPr="007B61A3">
        <w:rPr>
          <w:lang w:val="ru-RU"/>
        </w:rPr>
        <w:t>2) выходные данные: 1000-ми мерный фиче вектор.</w:t>
      </w:r>
    </w:p>
    <w:p w14:paraId="78FACD7F" w14:textId="77777777" w:rsidR="007B61A3" w:rsidRPr="007B61A3" w:rsidRDefault="007B61A3" w:rsidP="007B61A3">
      <w:pPr>
        <w:rPr>
          <w:lang w:val="ru-RU"/>
        </w:rPr>
      </w:pPr>
      <w:r w:rsidRPr="007B61A3">
        <w:rPr>
          <w:lang w:val="ru-RU"/>
        </w:rPr>
        <w:t>3) производительность</w:t>
      </w:r>
      <w:r w:rsidR="00B96D98">
        <w:rPr>
          <w:lang w:val="ru-RU"/>
        </w:rPr>
        <w:t xml:space="preserve"> (</w:t>
      </w:r>
      <w:r w:rsidR="00B96D98" w:rsidRPr="007A3CC0">
        <w:rPr>
          <w:lang w:val="ru-RU"/>
        </w:rPr>
        <w:t xml:space="preserve">Рис. </w:t>
      </w:r>
      <w:r w:rsidR="00C4410E">
        <w:t>1, 2, 9</w:t>
      </w:r>
      <w:r w:rsidR="00B96D98">
        <w:rPr>
          <w:lang w:val="ru-RU"/>
        </w:rPr>
        <w:t>)</w:t>
      </w:r>
    </w:p>
    <w:p w14:paraId="48AA7E57" w14:textId="77777777" w:rsidR="007B61A3" w:rsidRPr="008E21D8" w:rsidRDefault="007B61A3" w:rsidP="00751136">
      <w:pPr>
        <w:pStyle w:val="Heading2"/>
        <w:rPr>
          <w:lang w:val="en-US"/>
        </w:rPr>
      </w:pPr>
      <w:bookmarkStart w:id="17" w:name="_Toc4446526"/>
      <w:bookmarkStart w:id="18" w:name="_Toc5491351"/>
      <w:proofErr w:type="spellStart"/>
      <w:r w:rsidRPr="008E21D8">
        <w:rPr>
          <w:lang w:val="en-US"/>
        </w:rPr>
        <w:t>OpenFace</w:t>
      </w:r>
      <w:proofErr w:type="spellEnd"/>
      <w:r w:rsidRPr="008E21D8">
        <w:rPr>
          <w:lang w:val="en-US"/>
        </w:rPr>
        <w:t xml:space="preserve"> models (</w:t>
      </w:r>
      <w:r w:rsidRPr="0039664A">
        <w:t>основаны</w:t>
      </w:r>
      <w:r w:rsidR="00A34A5A">
        <w:rPr>
          <w:lang w:val="en-US"/>
        </w:rPr>
        <w:t xml:space="preserve"> </w:t>
      </w:r>
      <w:r w:rsidRPr="0039664A">
        <w:t>на</w:t>
      </w:r>
      <w:r w:rsidR="00A34A5A">
        <w:rPr>
          <w:lang w:val="en-US"/>
        </w:rPr>
        <w:t xml:space="preserve"> </w:t>
      </w:r>
      <w:r w:rsidRPr="008E21D8">
        <w:rPr>
          <w:shd w:val="clear" w:color="auto" w:fill="FFFFFF"/>
          <w:lang w:val="en-US"/>
        </w:rPr>
        <w:t xml:space="preserve">Google’s </w:t>
      </w:r>
      <w:proofErr w:type="spellStart"/>
      <w:r w:rsidRPr="008E21D8">
        <w:rPr>
          <w:shd w:val="clear" w:color="auto" w:fill="FFFFFF"/>
          <w:lang w:val="en-US"/>
        </w:rPr>
        <w:t>FaceNet</w:t>
      </w:r>
      <w:proofErr w:type="spellEnd"/>
      <w:r w:rsidRPr="008E21D8">
        <w:rPr>
          <w:shd w:val="clear" w:color="auto" w:fill="FFFFFF"/>
          <w:lang w:val="en-US"/>
        </w:rPr>
        <w:t xml:space="preserve"> [Inception </w:t>
      </w:r>
      <w:proofErr w:type="spellStart"/>
      <w:r w:rsidRPr="008E21D8">
        <w:rPr>
          <w:shd w:val="clear" w:color="auto" w:fill="FFFFFF"/>
          <w:lang w:val="en-US"/>
        </w:rPr>
        <w:t>ResNet</w:t>
      </w:r>
      <w:proofErr w:type="spellEnd"/>
      <w:r w:rsidRPr="008E21D8">
        <w:rPr>
          <w:shd w:val="clear" w:color="auto" w:fill="FFFFFF"/>
          <w:lang w:val="en-US"/>
        </w:rPr>
        <w:t>]</w:t>
      </w:r>
      <w:r w:rsidRPr="008E21D8">
        <w:rPr>
          <w:lang w:val="en-US"/>
        </w:rPr>
        <w:t>)</w:t>
      </w:r>
      <w:bookmarkEnd w:id="17"/>
      <w:bookmarkEnd w:id="18"/>
    </w:p>
    <w:p w14:paraId="4FBDBD86" w14:textId="77777777" w:rsidR="007B61A3" w:rsidRPr="007B61A3" w:rsidRDefault="007B61A3" w:rsidP="007B61A3">
      <w:pPr>
        <w:rPr>
          <w:rFonts w:cstheme="minorHAnsi"/>
          <w:lang w:val="ru-RU"/>
        </w:rPr>
      </w:pPr>
      <w:r w:rsidRPr="007B61A3">
        <w:rPr>
          <w:rFonts w:cstheme="minorHAnsi"/>
          <w:lang w:val="ru-RU"/>
        </w:rPr>
        <w:t>Предлагают точности распознавания сравнимые с популярными сетями распознавания лиц.</w:t>
      </w:r>
    </w:p>
    <w:p w14:paraId="3D1CA96D" w14:textId="77777777" w:rsidR="007B61A3" w:rsidRPr="007B61A3" w:rsidRDefault="007B61A3" w:rsidP="007B61A3">
      <w:pPr>
        <w:rPr>
          <w:rFonts w:cstheme="minorHAnsi"/>
          <w:lang w:val="ru-RU"/>
        </w:rPr>
      </w:pPr>
      <w:r w:rsidRPr="007B61A3">
        <w:rPr>
          <w:rFonts w:cstheme="minorHAnsi"/>
          <w:lang w:val="ru-RU"/>
        </w:rPr>
        <w:t xml:space="preserve">Предлагают достаточно высокоуровневый </w:t>
      </w:r>
      <w:r>
        <w:rPr>
          <w:rFonts w:cstheme="minorHAnsi"/>
        </w:rPr>
        <w:t>API</w:t>
      </w:r>
      <w:r w:rsidRPr="007B61A3">
        <w:rPr>
          <w:rFonts w:cstheme="minorHAnsi"/>
          <w:lang w:val="ru-RU"/>
        </w:rPr>
        <w:t xml:space="preserve"> для </w:t>
      </w:r>
      <w:r>
        <w:rPr>
          <w:rFonts w:cstheme="minorHAnsi"/>
        </w:rPr>
        <w:t>feature</w:t>
      </w:r>
      <w:r w:rsidR="00A24DCF" w:rsidRPr="00A24DCF">
        <w:rPr>
          <w:rFonts w:cstheme="minorHAnsi"/>
          <w:lang w:val="ru-RU"/>
        </w:rPr>
        <w:t xml:space="preserve"> </w:t>
      </w:r>
      <w:r>
        <w:rPr>
          <w:rFonts w:cstheme="minorHAnsi"/>
        </w:rPr>
        <w:t>extraction</w:t>
      </w:r>
      <w:r w:rsidRPr="007B61A3">
        <w:rPr>
          <w:rFonts w:cstheme="minorHAnsi"/>
          <w:lang w:val="ru-RU"/>
        </w:rPr>
        <w:t xml:space="preserve"> (и для всего </w:t>
      </w:r>
      <w:proofErr w:type="spellStart"/>
      <w:r w:rsidRPr="007B61A3">
        <w:rPr>
          <w:rFonts w:cstheme="minorHAnsi"/>
          <w:lang w:val="ru-RU"/>
        </w:rPr>
        <w:t>пайплайна</w:t>
      </w:r>
      <w:proofErr w:type="spellEnd"/>
      <w:r w:rsidRPr="007B61A3">
        <w:rPr>
          <w:rFonts w:cstheme="minorHAnsi"/>
          <w:lang w:val="ru-RU"/>
        </w:rPr>
        <w:t xml:space="preserve"> распознавания лиц). </w:t>
      </w:r>
    </w:p>
    <w:p w14:paraId="0F9C9C15" w14:textId="77777777" w:rsidR="007B61A3" w:rsidRPr="007B61A3" w:rsidRDefault="007B61A3" w:rsidP="007B61A3">
      <w:pPr>
        <w:rPr>
          <w:rFonts w:cstheme="minorHAnsi"/>
          <w:lang w:val="ru-RU"/>
        </w:rPr>
      </w:pPr>
      <w:r w:rsidRPr="007B61A3">
        <w:rPr>
          <w:rFonts w:cstheme="minorHAnsi"/>
          <w:lang w:val="ru-RU"/>
        </w:rPr>
        <w:t xml:space="preserve">Есть возможность </w:t>
      </w:r>
      <w:proofErr w:type="spellStart"/>
      <w:r w:rsidRPr="007B61A3">
        <w:rPr>
          <w:rFonts w:cstheme="minorHAnsi"/>
          <w:lang w:val="ru-RU"/>
        </w:rPr>
        <w:t>заимпортить</w:t>
      </w:r>
      <w:proofErr w:type="spellEnd"/>
      <w:r w:rsidR="00A24DCF" w:rsidRPr="00A24DCF">
        <w:rPr>
          <w:rFonts w:cstheme="minorHAnsi"/>
          <w:lang w:val="ru-RU"/>
        </w:rPr>
        <w:t xml:space="preserve"> </w:t>
      </w:r>
      <w:proofErr w:type="spellStart"/>
      <w:r w:rsidRPr="007B61A3">
        <w:rPr>
          <w:rFonts w:cstheme="minorHAnsi"/>
          <w:lang w:val="ru-RU"/>
        </w:rPr>
        <w:t>предобученые</w:t>
      </w:r>
      <w:proofErr w:type="spellEnd"/>
      <w:r w:rsidRPr="007B61A3">
        <w:rPr>
          <w:rFonts w:cstheme="minorHAnsi"/>
          <w:lang w:val="ru-RU"/>
        </w:rPr>
        <w:t xml:space="preserve"> модели и использовать их без </w:t>
      </w:r>
      <w:r>
        <w:rPr>
          <w:rFonts w:cstheme="minorHAnsi"/>
        </w:rPr>
        <w:t>API</w:t>
      </w:r>
      <w:r w:rsidRPr="007B61A3">
        <w:rPr>
          <w:rFonts w:cstheme="minorHAnsi"/>
          <w:lang w:val="ru-RU"/>
        </w:rPr>
        <w:t>:</w:t>
      </w:r>
    </w:p>
    <w:p w14:paraId="061C912C" w14:textId="77777777" w:rsidR="007B61A3" w:rsidRPr="007B61A3" w:rsidRDefault="007B61A3" w:rsidP="007B61A3">
      <w:pPr>
        <w:rPr>
          <w:rFonts w:cstheme="minorHAnsi"/>
          <w:lang w:val="ru-RU"/>
        </w:rPr>
      </w:pPr>
      <w:r w:rsidRPr="007B61A3">
        <w:rPr>
          <w:rFonts w:cstheme="minorHAnsi"/>
          <w:lang w:val="ru-RU"/>
        </w:rPr>
        <w:t>1) входные данные: (96, 96)</w:t>
      </w:r>
    </w:p>
    <w:p w14:paraId="10F9F9AA" w14:textId="77777777" w:rsidR="007B61A3" w:rsidRPr="007B61A3" w:rsidRDefault="007B61A3" w:rsidP="007B61A3">
      <w:pPr>
        <w:rPr>
          <w:lang w:val="ru-RU"/>
        </w:rPr>
      </w:pPr>
      <w:r w:rsidRPr="007B61A3">
        <w:rPr>
          <w:rFonts w:cstheme="minorHAnsi"/>
          <w:lang w:val="ru-RU"/>
        </w:rPr>
        <w:t xml:space="preserve">2) выходные </w:t>
      </w:r>
      <w:r w:rsidRPr="007B61A3">
        <w:rPr>
          <w:lang w:val="ru-RU"/>
        </w:rPr>
        <w:t>данные: 128-ми мерный фиче вектор.</w:t>
      </w:r>
    </w:p>
    <w:p w14:paraId="60EB9678" w14:textId="77777777" w:rsidR="007B61A3" w:rsidRPr="007B61A3" w:rsidRDefault="007B61A3" w:rsidP="007B61A3">
      <w:pPr>
        <w:rPr>
          <w:lang w:val="ru-RU"/>
        </w:rPr>
      </w:pPr>
      <w:r w:rsidRPr="007B61A3">
        <w:rPr>
          <w:lang w:val="ru-RU"/>
        </w:rPr>
        <w:t xml:space="preserve">3) производительность: </w:t>
      </w:r>
    </w:p>
    <w:p w14:paraId="48F85DC6" w14:textId="77777777" w:rsidR="009B3FDB" w:rsidRDefault="007B61A3" w:rsidP="009B3FDB">
      <w:pPr>
        <w:keepNext/>
      </w:pPr>
      <w:r>
        <w:rPr>
          <w:rFonts w:cstheme="minorHAnsi"/>
          <w:noProof/>
          <w:lang w:val="ru-RU" w:eastAsia="ru-RU"/>
        </w:rPr>
        <w:drawing>
          <wp:inline distT="0" distB="0" distL="0" distR="0" wp14:anchorId="5B135D7B" wp14:editId="10F61D4A">
            <wp:extent cx="5934075" cy="1990725"/>
            <wp:effectExtent l="19050" t="0" r="9525" b="0"/>
            <wp:docPr id="14" name="Рисунок 2" descr="C:\Users\TrueSkit\Desktop\perfOpen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eSkit\Desktop\perfOpenFace.PNG"/>
                    <pic:cNvPicPr>
                      <a:picLocks noChangeAspect="1" noChangeArrowheads="1"/>
                    </pic:cNvPicPr>
                  </pic:nvPicPr>
                  <pic:blipFill>
                    <a:blip r:embed="rId16"/>
                    <a:srcRect/>
                    <a:stretch>
                      <a:fillRect/>
                    </a:stretch>
                  </pic:blipFill>
                  <pic:spPr bwMode="auto">
                    <a:xfrm>
                      <a:off x="0" y="0"/>
                      <a:ext cx="5934075" cy="1990725"/>
                    </a:xfrm>
                    <a:prstGeom prst="rect">
                      <a:avLst/>
                    </a:prstGeom>
                    <a:noFill/>
                    <a:ln w="9525">
                      <a:noFill/>
                      <a:miter lim="800000"/>
                      <a:headEnd/>
                      <a:tailEnd/>
                    </a:ln>
                  </pic:spPr>
                </pic:pic>
              </a:graphicData>
            </a:graphic>
          </wp:inline>
        </w:drawing>
      </w:r>
    </w:p>
    <w:p w14:paraId="7B324925" w14:textId="0BFF9A3C" w:rsidR="009B3FDB" w:rsidRPr="009B3FDB" w:rsidRDefault="009B3FDB" w:rsidP="009B3FDB">
      <w:pPr>
        <w:pStyle w:val="Caption"/>
        <w:rPr>
          <w:lang w:val="ru-RU"/>
        </w:rPr>
      </w:pPr>
      <w:r w:rsidRPr="009B3FDB">
        <w:rPr>
          <w:lang w:val="ru-RU"/>
        </w:rPr>
        <w:t xml:space="preserve">Рисунок </w:t>
      </w:r>
      <w:r w:rsidR="0069080E">
        <w:fldChar w:fldCharType="begin"/>
      </w:r>
      <w:r>
        <w:instrText>SEQ</w:instrText>
      </w:r>
      <w:r w:rsidRPr="009B3FDB">
        <w:rPr>
          <w:lang w:val="ru-RU"/>
        </w:rPr>
        <w:instrText xml:space="preserve"> Рисунок \* </w:instrText>
      </w:r>
      <w:r>
        <w:instrText>ARABIC</w:instrText>
      </w:r>
      <w:r w:rsidR="0069080E">
        <w:fldChar w:fldCharType="separate"/>
      </w:r>
      <w:r w:rsidR="007A7DF4" w:rsidRPr="007A7DF4">
        <w:rPr>
          <w:noProof/>
          <w:lang w:val="ru-RU"/>
        </w:rPr>
        <w:t>8</w:t>
      </w:r>
      <w:r w:rsidR="0069080E">
        <w:fldChar w:fldCharType="end"/>
      </w:r>
      <w:r w:rsidR="00B96D98">
        <w:rPr>
          <w:lang w:val="ru-RU"/>
        </w:rPr>
        <w:t>.</w:t>
      </w:r>
      <w:r>
        <w:rPr>
          <w:lang w:val="ru-RU"/>
        </w:rPr>
        <w:t xml:space="preserve">Производительность </w:t>
      </w:r>
      <w:proofErr w:type="spellStart"/>
      <w:r>
        <w:rPr>
          <w:lang w:val="ru-RU"/>
        </w:rPr>
        <w:t>предобученых</w:t>
      </w:r>
      <w:proofErr w:type="spellEnd"/>
      <w:r w:rsidR="00685D41" w:rsidRPr="00685D41">
        <w:rPr>
          <w:lang w:val="ru-RU"/>
        </w:rPr>
        <w:t xml:space="preserve"> </w:t>
      </w:r>
      <w:proofErr w:type="spellStart"/>
      <w:r>
        <w:rPr>
          <w:lang w:val="ru-RU"/>
        </w:rPr>
        <w:t>моеделей</w:t>
      </w:r>
      <w:proofErr w:type="spellEnd"/>
      <w:r w:rsidR="00685D41" w:rsidRPr="00685D41">
        <w:rPr>
          <w:lang w:val="ru-RU"/>
        </w:rPr>
        <w:t xml:space="preserve"> </w:t>
      </w:r>
      <w:proofErr w:type="spellStart"/>
      <w:r>
        <w:rPr>
          <w:lang w:val="en-US"/>
        </w:rPr>
        <w:t>OpenFace</w:t>
      </w:r>
      <w:proofErr w:type="spellEnd"/>
      <w:r w:rsidR="00685D41" w:rsidRPr="00685D41">
        <w:rPr>
          <w:lang w:val="ru-RU"/>
        </w:rPr>
        <w:t xml:space="preserve"> </w:t>
      </w:r>
      <w:r w:rsidRPr="009B3FDB">
        <w:rPr>
          <w:lang w:val="ru-RU"/>
        </w:rPr>
        <w:t>[7]</w:t>
      </w:r>
    </w:p>
    <w:p w14:paraId="532D16F0" w14:textId="77777777" w:rsidR="007B61A3" w:rsidRPr="007B61A3" w:rsidRDefault="007B61A3" w:rsidP="00751136">
      <w:pPr>
        <w:pStyle w:val="Heading2"/>
      </w:pPr>
      <w:bookmarkStart w:id="19" w:name="_Toc4446527"/>
      <w:bookmarkStart w:id="20" w:name="_Toc5491352"/>
      <w:r>
        <w:t>Выводы</w:t>
      </w:r>
      <w:bookmarkEnd w:id="19"/>
      <w:bookmarkEnd w:id="20"/>
    </w:p>
    <w:p w14:paraId="03D5D0D4" w14:textId="77777777" w:rsidR="007B61A3" w:rsidRPr="007B61A3" w:rsidRDefault="007B61A3" w:rsidP="007B61A3">
      <w:pPr>
        <w:rPr>
          <w:rFonts w:cstheme="minorHAnsi"/>
          <w:shd w:val="clear" w:color="auto" w:fill="FFFFFF"/>
          <w:lang w:val="ru-RU"/>
        </w:rPr>
      </w:pPr>
      <w:r w:rsidRPr="007B61A3">
        <w:rPr>
          <w:lang w:val="ru-RU"/>
        </w:rPr>
        <w:t xml:space="preserve">Существуют уже обученные реализации модели </w:t>
      </w:r>
      <w:r w:rsidRPr="00F418DD">
        <w:rPr>
          <w:rFonts w:cstheme="minorHAnsi"/>
          <w:b/>
          <w:shd w:val="clear" w:color="auto" w:fill="FFFFFF"/>
        </w:rPr>
        <w:t>Inception</w:t>
      </w:r>
      <w:r w:rsidR="00685D41" w:rsidRPr="00685D41">
        <w:rPr>
          <w:rFonts w:cstheme="minorHAnsi"/>
          <w:b/>
          <w:shd w:val="clear" w:color="auto" w:fill="FFFFFF"/>
          <w:lang w:val="ru-RU"/>
        </w:rPr>
        <w:t xml:space="preserve"> </w:t>
      </w:r>
      <w:proofErr w:type="spellStart"/>
      <w:r w:rsidRPr="00F418DD">
        <w:rPr>
          <w:rFonts w:cstheme="minorHAnsi"/>
          <w:b/>
          <w:shd w:val="clear" w:color="auto" w:fill="FFFFFF"/>
        </w:rPr>
        <w:t>ResNet</w:t>
      </w:r>
      <w:proofErr w:type="spellEnd"/>
      <w:r w:rsidR="00685D41" w:rsidRPr="00685D41">
        <w:rPr>
          <w:rFonts w:cstheme="minorHAnsi"/>
          <w:b/>
          <w:shd w:val="clear" w:color="auto" w:fill="FFFFFF"/>
          <w:lang w:val="ru-RU"/>
        </w:rPr>
        <w:t xml:space="preserve"> </w:t>
      </w:r>
      <w:r w:rsidRPr="007B61A3">
        <w:rPr>
          <w:rFonts w:cstheme="minorHAnsi"/>
          <w:shd w:val="clear" w:color="auto" w:fill="FFFFFF"/>
          <w:lang w:val="ru-RU"/>
        </w:rPr>
        <w:t>с достаточно неплохой точностью ~99%</w:t>
      </w:r>
      <w:r w:rsidR="009B3FDB">
        <w:rPr>
          <w:rFonts w:cstheme="minorHAnsi"/>
          <w:shd w:val="clear" w:color="auto" w:fill="FFFFFF"/>
          <w:lang w:val="ru-RU"/>
        </w:rPr>
        <w:t xml:space="preserve"> на </w:t>
      </w:r>
      <w:proofErr w:type="spellStart"/>
      <w:r w:rsidR="009B3FDB">
        <w:rPr>
          <w:rFonts w:cstheme="minorHAnsi"/>
          <w:shd w:val="clear" w:color="auto" w:fill="FFFFFF"/>
          <w:lang w:val="ru-RU"/>
        </w:rPr>
        <w:t>датасете</w:t>
      </w:r>
      <w:proofErr w:type="spellEnd"/>
      <w:r w:rsidR="00685D41" w:rsidRPr="003F4D4D">
        <w:rPr>
          <w:rFonts w:cstheme="minorHAnsi"/>
          <w:shd w:val="clear" w:color="auto" w:fill="FFFFFF"/>
          <w:lang w:val="ru-RU"/>
        </w:rPr>
        <w:t xml:space="preserve"> </w:t>
      </w:r>
      <w:r w:rsidR="009B3FDB" w:rsidRPr="009B3FDB">
        <w:rPr>
          <w:color w:val="24292E"/>
          <w:szCs w:val="20"/>
          <w:shd w:val="clear" w:color="auto" w:fill="FFFFFF"/>
        </w:rPr>
        <w:t>CASIA</w:t>
      </w:r>
      <w:r w:rsidR="009B3FDB" w:rsidRPr="009B3FDB">
        <w:rPr>
          <w:color w:val="24292E"/>
          <w:szCs w:val="20"/>
          <w:shd w:val="clear" w:color="auto" w:fill="FFFFFF"/>
          <w:lang w:val="ru-RU"/>
        </w:rPr>
        <w:t>-</w:t>
      </w:r>
      <w:proofErr w:type="spellStart"/>
      <w:r w:rsidR="009B3FDB" w:rsidRPr="009B3FDB">
        <w:rPr>
          <w:color w:val="24292E"/>
          <w:szCs w:val="20"/>
          <w:shd w:val="clear" w:color="auto" w:fill="FFFFFF"/>
        </w:rPr>
        <w:t>WebFace</w:t>
      </w:r>
      <w:proofErr w:type="spellEnd"/>
      <w:r w:rsidR="00685D41" w:rsidRPr="003F4D4D">
        <w:rPr>
          <w:color w:val="24292E"/>
          <w:szCs w:val="20"/>
          <w:shd w:val="clear" w:color="auto" w:fill="FFFFFF"/>
          <w:lang w:val="ru-RU"/>
        </w:rPr>
        <w:t xml:space="preserve"> </w:t>
      </w:r>
      <w:r w:rsidR="009B3FDB" w:rsidRPr="005D2934">
        <w:rPr>
          <w:color w:val="24292E"/>
          <w:szCs w:val="20"/>
          <w:shd w:val="clear" w:color="auto" w:fill="FFFFFF"/>
          <w:lang w:val="ru-RU"/>
        </w:rPr>
        <w:t>[1]</w:t>
      </w:r>
      <w:r w:rsidR="009B3FDB">
        <w:rPr>
          <w:rFonts w:cstheme="minorHAnsi"/>
          <w:shd w:val="clear" w:color="auto" w:fill="FFFFFF"/>
          <w:lang w:val="ru-RU"/>
        </w:rPr>
        <w:t>.</w:t>
      </w:r>
    </w:p>
    <w:p w14:paraId="3CB90E1D" w14:textId="77777777" w:rsidR="007B61A3" w:rsidRPr="007B61A3" w:rsidRDefault="007B61A3" w:rsidP="007B61A3">
      <w:pPr>
        <w:rPr>
          <w:rFonts w:cstheme="minorHAnsi"/>
          <w:shd w:val="clear" w:color="auto" w:fill="FFFFFF"/>
          <w:lang w:val="ru-RU"/>
        </w:rPr>
      </w:pPr>
      <w:r w:rsidRPr="007B61A3">
        <w:rPr>
          <w:rFonts w:cstheme="minorHAnsi"/>
          <w:shd w:val="clear" w:color="auto" w:fill="FFFFFF"/>
          <w:lang w:val="ru-RU"/>
        </w:rPr>
        <w:lastRenderedPageBreak/>
        <w:t xml:space="preserve">Кроме того библиотека </w:t>
      </w:r>
      <w:proofErr w:type="spellStart"/>
      <w:r>
        <w:rPr>
          <w:rFonts w:cstheme="minorHAnsi"/>
          <w:shd w:val="clear" w:color="auto" w:fill="FFFFFF"/>
        </w:rPr>
        <w:t>dlib</w:t>
      </w:r>
      <w:proofErr w:type="spellEnd"/>
      <w:r w:rsidRPr="007B61A3">
        <w:rPr>
          <w:rFonts w:cstheme="minorHAnsi"/>
          <w:shd w:val="clear" w:color="auto" w:fill="FFFFFF"/>
          <w:lang w:val="ru-RU"/>
        </w:rPr>
        <w:t xml:space="preserve"> представляет весь требуемый </w:t>
      </w:r>
      <w:proofErr w:type="spellStart"/>
      <w:r w:rsidRPr="007B61A3">
        <w:rPr>
          <w:rFonts w:cstheme="minorHAnsi"/>
          <w:shd w:val="clear" w:color="auto" w:fill="FFFFFF"/>
          <w:lang w:val="ru-RU"/>
        </w:rPr>
        <w:t>пайплайн</w:t>
      </w:r>
      <w:proofErr w:type="spellEnd"/>
      <w:r w:rsidRPr="007B61A3">
        <w:rPr>
          <w:rFonts w:cstheme="minorHAnsi"/>
          <w:shd w:val="clear" w:color="auto" w:fill="FFFFFF"/>
          <w:lang w:val="ru-RU"/>
        </w:rPr>
        <w:t xml:space="preserve"> распознавания лиц, включая </w:t>
      </w:r>
      <w:proofErr w:type="spellStart"/>
      <w:r w:rsidRPr="007B61A3">
        <w:rPr>
          <w:rFonts w:cstheme="minorHAnsi"/>
          <w:shd w:val="clear" w:color="auto" w:fill="FFFFFF"/>
          <w:lang w:val="ru-RU"/>
        </w:rPr>
        <w:t>фиче</w:t>
      </w:r>
      <w:proofErr w:type="spellEnd"/>
      <w:r w:rsidRPr="007B61A3">
        <w:rPr>
          <w:rFonts w:cstheme="minorHAnsi"/>
          <w:shd w:val="clear" w:color="auto" w:fill="FFFFFF"/>
          <w:lang w:val="ru-RU"/>
        </w:rPr>
        <w:t xml:space="preserve"> </w:t>
      </w:r>
      <w:proofErr w:type="spellStart"/>
      <w:r w:rsidRPr="007B61A3">
        <w:rPr>
          <w:rFonts w:cstheme="minorHAnsi"/>
          <w:shd w:val="clear" w:color="auto" w:fill="FFFFFF"/>
          <w:lang w:val="ru-RU"/>
        </w:rPr>
        <w:t>экстрашен</w:t>
      </w:r>
      <w:proofErr w:type="spellEnd"/>
      <w:r w:rsidRPr="007B61A3">
        <w:rPr>
          <w:rFonts w:cstheme="minorHAnsi"/>
          <w:shd w:val="clear" w:color="auto" w:fill="FFFFFF"/>
          <w:lang w:val="ru-RU"/>
        </w:rPr>
        <w:t xml:space="preserve"> (</w:t>
      </w:r>
      <w:proofErr w:type="spellStart"/>
      <w:r w:rsidRPr="009B3FDB">
        <w:t>dlib</w:t>
      </w:r>
      <w:proofErr w:type="spellEnd"/>
      <w:r w:rsidRPr="009B3FDB">
        <w:rPr>
          <w:lang w:val="ru-RU"/>
        </w:rPr>
        <w:t>.</w:t>
      </w:r>
      <w:r w:rsidRPr="009B3FDB">
        <w:t>face</w:t>
      </w:r>
      <w:r w:rsidRPr="009B3FDB">
        <w:rPr>
          <w:lang w:val="ru-RU"/>
        </w:rPr>
        <w:t>_</w:t>
      </w:r>
      <w:r w:rsidRPr="009B3FDB">
        <w:t>recognition</w:t>
      </w:r>
      <w:r w:rsidRPr="009B3FDB">
        <w:rPr>
          <w:lang w:val="ru-RU"/>
        </w:rPr>
        <w:t>_</w:t>
      </w:r>
      <w:r w:rsidRPr="009B3FDB">
        <w:t>model</w:t>
      </w:r>
      <w:r w:rsidRPr="009B3FDB">
        <w:rPr>
          <w:lang w:val="ru-RU"/>
        </w:rPr>
        <w:t>_</w:t>
      </w:r>
      <w:r w:rsidRPr="009B3FDB">
        <w:t>v</w:t>
      </w:r>
      <w:r w:rsidRPr="009B3FDB">
        <w:rPr>
          <w:lang w:val="ru-RU"/>
        </w:rPr>
        <w:t>1</w:t>
      </w:r>
      <w:r w:rsidRPr="007B61A3">
        <w:rPr>
          <w:rFonts w:cstheme="minorHAnsi"/>
          <w:shd w:val="clear" w:color="auto" w:fill="FFFFFF"/>
          <w:lang w:val="ru-RU"/>
        </w:rPr>
        <w:t xml:space="preserve">) на базе модели </w:t>
      </w:r>
      <w:proofErr w:type="spellStart"/>
      <w:r>
        <w:rPr>
          <w:rFonts w:cstheme="minorHAnsi"/>
          <w:shd w:val="clear" w:color="auto" w:fill="FFFFFF"/>
        </w:rPr>
        <w:t>ResNet</w:t>
      </w:r>
      <w:proofErr w:type="spellEnd"/>
      <w:r w:rsidRPr="007B61A3">
        <w:rPr>
          <w:rFonts w:cstheme="minorHAnsi"/>
          <w:shd w:val="clear" w:color="auto" w:fill="FFFFFF"/>
          <w:lang w:val="ru-RU"/>
        </w:rPr>
        <w:t>.</w:t>
      </w:r>
    </w:p>
    <w:p w14:paraId="225F31BF" w14:textId="77777777" w:rsidR="007B61A3" w:rsidRDefault="007B61A3" w:rsidP="007B61A3">
      <w:pPr>
        <w:rPr>
          <w:rFonts w:cstheme="minorHAnsi"/>
          <w:shd w:val="clear" w:color="auto" w:fill="FFFFFF"/>
          <w:lang w:val="ru-RU"/>
        </w:rPr>
      </w:pPr>
      <w:r w:rsidRPr="007B61A3">
        <w:rPr>
          <w:rFonts w:cstheme="minorHAnsi"/>
          <w:shd w:val="clear" w:color="auto" w:fill="FFFFFF"/>
          <w:lang w:val="ru-RU"/>
        </w:rPr>
        <w:t xml:space="preserve">Для совсем </w:t>
      </w:r>
      <w:proofErr w:type="spellStart"/>
      <w:r w:rsidRPr="007B61A3">
        <w:rPr>
          <w:rFonts w:cstheme="minorHAnsi"/>
          <w:shd w:val="clear" w:color="auto" w:fill="FFFFFF"/>
          <w:lang w:val="ru-RU"/>
        </w:rPr>
        <w:t>высокоуровнего</w:t>
      </w:r>
      <w:proofErr w:type="spellEnd"/>
      <w:r w:rsidRPr="007B61A3">
        <w:rPr>
          <w:rFonts w:cstheme="minorHAnsi"/>
          <w:shd w:val="clear" w:color="auto" w:fill="FFFFFF"/>
          <w:lang w:val="ru-RU"/>
        </w:rPr>
        <w:t xml:space="preserve"> подхода можно использовать </w:t>
      </w:r>
      <w:proofErr w:type="spellStart"/>
      <w:r>
        <w:rPr>
          <w:rFonts w:cstheme="minorHAnsi"/>
          <w:shd w:val="clear" w:color="auto" w:fill="FFFFFF"/>
        </w:rPr>
        <w:t>APIOpenFace</w:t>
      </w:r>
      <w:proofErr w:type="spellEnd"/>
      <w:r w:rsidRPr="007B61A3">
        <w:rPr>
          <w:rFonts w:cstheme="minorHAnsi"/>
          <w:shd w:val="clear" w:color="auto" w:fill="FFFFFF"/>
          <w:lang w:val="ru-RU"/>
        </w:rPr>
        <w:t>.</w:t>
      </w:r>
    </w:p>
    <w:p w14:paraId="3904439B" w14:textId="77777777" w:rsidR="007B61A3" w:rsidRDefault="007B61A3" w:rsidP="007B61A3">
      <w:pPr>
        <w:rPr>
          <w:rFonts w:cstheme="minorHAnsi"/>
          <w:shd w:val="clear" w:color="auto" w:fill="FFFFFF"/>
          <w:lang w:val="ru-RU"/>
        </w:rPr>
      </w:pPr>
    </w:p>
    <w:p w14:paraId="73A25544" w14:textId="77777777" w:rsidR="009B3FDB" w:rsidRDefault="007B61A3" w:rsidP="009B3FDB">
      <w:pPr>
        <w:keepNext/>
      </w:pPr>
      <w:r>
        <w:rPr>
          <w:rFonts w:cstheme="minorHAnsi"/>
          <w:noProof/>
          <w:lang w:val="ru-RU" w:eastAsia="ru-RU"/>
        </w:rPr>
        <w:drawing>
          <wp:inline distT="0" distB="0" distL="0" distR="0" wp14:anchorId="4CCE5F0C" wp14:editId="24212DEC">
            <wp:extent cx="3171825" cy="1600200"/>
            <wp:effectExtent l="19050" t="0" r="9525" b="0"/>
            <wp:docPr id="16" name="Рисунок 5" descr="C:\Users\TrueSkit\Desktop\err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eSkit\Desktop\errors.PNG"/>
                    <pic:cNvPicPr>
                      <a:picLocks noChangeAspect="1" noChangeArrowheads="1"/>
                    </pic:cNvPicPr>
                  </pic:nvPicPr>
                  <pic:blipFill>
                    <a:blip r:embed="rId17"/>
                    <a:srcRect/>
                    <a:stretch>
                      <a:fillRect/>
                    </a:stretch>
                  </pic:blipFill>
                  <pic:spPr bwMode="auto">
                    <a:xfrm>
                      <a:off x="0" y="0"/>
                      <a:ext cx="3171825" cy="1600200"/>
                    </a:xfrm>
                    <a:prstGeom prst="rect">
                      <a:avLst/>
                    </a:prstGeom>
                    <a:noFill/>
                    <a:ln w="9525">
                      <a:noFill/>
                      <a:miter lim="800000"/>
                      <a:headEnd/>
                      <a:tailEnd/>
                    </a:ln>
                  </pic:spPr>
                </pic:pic>
              </a:graphicData>
            </a:graphic>
          </wp:inline>
        </w:drawing>
      </w:r>
    </w:p>
    <w:p w14:paraId="35AE083E" w14:textId="5A78972D" w:rsidR="009B3FDB" w:rsidRPr="009B3FDB" w:rsidRDefault="009B3FDB" w:rsidP="009B3FDB">
      <w:pPr>
        <w:pStyle w:val="Caption"/>
        <w:rPr>
          <w:lang w:val="ru-RU"/>
        </w:rPr>
      </w:pPr>
      <w:r w:rsidRPr="009B3FDB">
        <w:rPr>
          <w:lang w:val="ru-RU"/>
        </w:rPr>
        <w:t xml:space="preserve">Рисунок </w:t>
      </w:r>
      <w:r w:rsidR="0069080E">
        <w:fldChar w:fldCharType="begin"/>
      </w:r>
      <w:r>
        <w:instrText>SEQ</w:instrText>
      </w:r>
      <w:r w:rsidRPr="009B3FDB">
        <w:rPr>
          <w:lang w:val="ru-RU"/>
        </w:rPr>
        <w:instrText xml:space="preserve"> Рисунок \* </w:instrText>
      </w:r>
      <w:r>
        <w:instrText>ARABIC</w:instrText>
      </w:r>
      <w:r w:rsidR="0069080E">
        <w:fldChar w:fldCharType="separate"/>
      </w:r>
      <w:r w:rsidR="007A7DF4">
        <w:rPr>
          <w:noProof/>
        </w:rPr>
        <w:t>9</w:t>
      </w:r>
      <w:r w:rsidR="0069080E">
        <w:fldChar w:fldCharType="end"/>
      </w:r>
      <w:r w:rsidR="00B96D98">
        <w:rPr>
          <w:lang w:val="ru-RU"/>
        </w:rPr>
        <w:t>.</w:t>
      </w:r>
      <w:r>
        <w:rPr>
          <w:lang w:val="ru-RU"/>
        </w:rPr>
        <w:t xml:space="preserve"> Результаты </w:t>
      </w:r>
      <w:r w:rsidR="00B96D98">
        <w:rPr>
          <w:lang w:val="ru-RU"/>
        </w:rPr>
        <w:t>экспериментов</w:t>
      </w:r>
      <w:r>
        <w:rPr>
          <w:lang w:val="ru-RU"/>
        </w:rPr>
        <w:t xml:space="preserve"> на подмножестве </w:t>
      </w:r>
      <w:r>
        <w:rPr>
          <w:noProof/>
          <w:lang w:val="ru-RU"/>
        </w:rPr>
        <w:t xml:space="preserve">датасета </w:t>
      </w:r>
      <w:r>
        <w:rPr>
          <w:noProof/>
          <w:lang w:val="en-US"/>
        </w:rPr>
        <w:t>ILSVRC</w:t>
      </w:r>
      <w:r w:rsidRPr="009B3FDB">
        <w:rPr>
          <w:noProof/>
          <w:lang w:val="ru-RU"/>
        </w:rPr>
        <w:t xml:space="preserve"> 2012</w:t>
      </w:r>
    </w:p>
    <w:p w14:paraId="707EF3C9" w14:textId="77777777" w:rsidR="007B61A3" w:rsidRDefault="00751136" w:rsidP="00751136">
      <w:pPr>
        <w:pStyle w:val="Heading1"/>
        <w:rPr>
          <w:shd w:val="clear" w:color="auto" w:fill="FFFFFF"/>
        </w:rPr>
      </w:pPr>
      <w:bookmarkStart w:id="21" w:name="_Toc5491353"/>
      <w:r>
        <w:rPr>
          <w:shd w:val="clear" w:color="auto" w:fill="FFFFFF"/>
        </w:rPr>
        <w:t>Методы расчета расстояния между признаками</w:t>
      </w:r>
      <w:bookmarkEnd w:id="21"/>
    </w:p>
    <w:p w14:paraId="515B47E0" w14:textId="77777777" w:rsidR="00751136" w:rsidRDefault="00751136" w:rsidP="00751136">
      <w:pPr>
        <w:pStyle w:val="Heading2"/>
      </w:pPr>
      <w:bookmarkStart w:id="22" w:name="_Toc5491354"/>
      <w:r>
        <w:t>Евклидово расстояние</w:t>
      </w:r>
      <w:bookmarkEnd w:id="22"/>
    </w:p>
    <w:p w14:paraId="35E13EE8" w14:textId="77777777" w:rsidR="00751136" w:rsidRPr="00751136" w:rsidRDefault="00751136" w:rsidP="00751136">
      <w:pPr>
        <w:rPr>
          <w:lang w:val="ru-RU" w:eastAsia="ru-RU"/>
        </w:rPr>
      </w:pPr>
      <w:r>
        <w:rPr>
          <w:lang w:val="ru-RU" w:eastAsia="ru-RU"/>
        </w:rPr>
        <w:t xml:space="preserve">Евклидово расстояние есть геометрическое расстояние между многомерными точками в многомерном пространстве. Для точек </w:t>
      </w:r>
      <w:r>
        <w:rPr>
          <w:lang w:eastAsia="ru-RU"/>
        </w:rPr>
        <w:t>x</w:t>
      </w:r>
      <w:r>
        <w:rPr>
          <w:lang w:val="ru-RU" w:eastAsia="ru-RU"/>
        </w:rPr>
        <w:t xml:space="preserve">и </w:t>
      </w:r>
      <w:r>
        <w:rPr>
          <w:lang w:eastAsia="ru-RU"/>
        </w:rPr>
        <w:t>y</w:t>
      </w:r>
      <w:r>
        <w:rPr>
          <w:lang w:val="ru-RU" w:eastAsia="ru-RU"/>
        </w:rPr>
        <w:t xml:space="preserve">в </w:t>
      </w:r>
      <w:r>
        <w:rPr>
          <w:lang w:eastAsia="ru-RU"/>
        </w:rPr>
        <w:t>n</w:t>
      </w:r>
      <w:r w:rsidRPr="00751136">
        <w:rPr>
          <w:lang w:val="ru-RU" w:eastAsia="ru-RU"/>
        </w:rPr>
        <w:t>-</w:t>
      </w:r>
      <w:r>
        <w:rPr>
          <w:lang w:val="ru-RU" w:eastAsia="ru-RU"/>
        </w:rPr>
        <w:t>мерном пространстве оно рассчитывается так:</w:t>
      </w:r>
    </w:p>
    <w:p w14:paraId="1D371EA7" w14:textId="77777777" w:rsidR="007B61A3" w:rsidRDefault="00751136" w:rsidP="007B61A3">
      <w:pPr>
        <w:pStyle w:val="Heading1"/>
        <w:numPr>
          <w:ilvl w:val="0"/>
          <w:numId w:val="0"/>
        </w:numPr>
        <w:ind w:left="680"/>
        <w:rPr>
          <w:shd w:val="clear" w:color="auto" w:fill="FFFFFF"/>
        </w:rPr>
      </w:pPr>
      <w:r>
        <w:rPr>
          <w:noProof/>
        </w:rPr>
        <w:drawing>
          <wp:inline distT="0" distB="0" distL="0" distR="0" wp14:anchorId="27EB730E" wp14:editId="0EA99C08">
            <wp:extent cx="1471295" cy="675640"/>
            <wp:effectExtent l="19050" t="0" r="0" b="0"/>
            <wp:docPr id="8" name="Рисунок 1" descr="ÐµÐ²ÐºÐ»Ð¸Ð´Ð¾Ð²Ð¾ ÑÐ°ÑÑÑÐ¾ÑÐ½Ð¸Ðµ ÑÐ¾ÑÐ¼ÑÐ»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µÐ²ÐºÐ»Ð¸Ð´Ð¾Ð²Ð¾ ÑÐ°ÑÑÑÐ¾ÑÐ½Ð¸Ðµ ÑÐ¾ÑÐ¼ÑÐ»Ð°"/>
                    <pic:cNvPicPr>
                      <a:picLocks noChangeAspect="1" noChangeArrowheads="1"/>
                    </pic:cNvPicPr>
                  </pic:nvPicPr>
                  <pic:blipFill>
                    <a:blip r:embed="rId18"/>
                    <a:srcRect/>
                    <a:stretch>
                      <a:fillRect/>
                    </a:stretch>
                  </pic:blipFill>
                  <pic:spPr bwMode="auto">
                    <a:xfrm>
                      <a:off x="0" y="0"/>
                      <a:ext cx="1471295" cy="675640"/>
                    </a:xfrm>
                    <a:prstGeom prst="rect">
                      <a:avLst/>
                    </a:prstGeom>
                    <a:noFill/>
                    <a:ln w="9525">
                      <a:noFill/>
                      <a:miter lim="800000"/>
                      <a:headEnd/>
                      <a:tailEnd/>
                    </a:ln>
                  </pic:spPr>
                </pic:pic>
              </a:graphicData>
            </a:graphic>
          </wp:inline>
        </w:drawing>
      </w:r>
    </w:p>
    <w:p w14:paraId="669FB45F" w14:textId="77777777" w:rsidR="00751136" w:rsidRDefault="00A624A1" w:rsidP="00751136">
      <w:pPr>
        <w:pStyle w:val="Heading2"/>
      </w:pPr>
      <w:bookmarkStart w:id="23" w:name="_Toc5491355"/>
      <w:r>
        <w:t xml:space="preserve">Метрика </w:t>
      </w:r>
      <w:proofErr w:type="spellStart"/>
      <w:r>
        <w:t>Минковского</w:t>
      </w:r>
      <w:bookmarkEnd w:id="23"/>
      <w:proofErr w:type="spellEnd"/>
    </w:p>
    <w:p w14:paraId="17D79A33" w14:textId="77777777" w:rsidR="00A624A1" w:rsidRPr="00A624A1" w:rsidRDefault="00A624A1" w:rsidP="00A624A1">
      <w:pPr>
        <w:rPr>
          <w:lang w:val="ru-RU" w:eastAsia="ru-RU"/>
        </w:rPr>
      </w:pPr>
      <w:r>
        <w:rPr>
          <w:lang w:val="ru-RU" w:eastAsia="ru-RU"/>
        </w:rPr>
        <w:t xml:space="preserve">Является обобщением Евклидового расстояния при </w:t>
      </w:r>
      <w:r>
        <w:rPr>
          <w:lang w:eastAsia="ru-RU"/>
        </w:rPr>
        <w:t>p</w:t>
      </w:r>
      <w:r>
        <w:rPr>
          <w:lang w:val="ru-RU" w:eastAsia="ru-RU"/>
        </w:rPr>
        <w:t>=2</w:t>
      </w:r>
    </w:p>
    <w:p w14:paraId="45434967" w14:textId="77777777" w:rsidR="00A624A1" w:rsidRPr="00A624A1" w:rsidRDefault="00A624A1" w:rsidP="00A624A1">
      <w:pPr>
        <w:rPr>
          <w:lang w:eastAsia="ru-RU"/>
        </w:rPr>
      </w:pPr>
      <w:r>
        <w:rPr>
          <w:noProof/>
          <w:lang w:val="ru-RU" w:eastAsia="ru-RU"/>
        </w:rPr>
        <w:drawing>
          <wp:inline distT="0" distB="0" distL="0" distR="0" wp14:anchorId="1BD39E60" wp14:editId="206F7695">
            <wp:extent cx="2075180" cy="628015"/>
            <wp:effectExtent l="19050" t="0" r="1270" b="0"/>
            <wp:docPr id="9" name="Рисунок 4" descr="C:\Users\TrueSkit\Desktop\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ueSkit\Desktop\123.JPG"/>
                    <pic:cNvPicPr>
                      <a:picLocks noChangeAspect="1" noChangeArrowheads="1"/>
                    </pic:cNvPicPr>
                  </pic:nvPicPr>
                  <pic:blipFill>
                    <a:blip r:embed="rId19"/>
                    <a:srcRect/>
                    <a:stretch>
                      <a:fillRect/>
                    </a:stretch>
                  </pic:blipFill>
                  <pic:spPr bwMode="auto">
                    <a:xfrm>
                      <a:off x="0" y="0"/>
                      <a:ext cx="2075180" cy="628015"/>
                    </a:xfrm>
                    <a:prstGeom prst="rect">
                      <a:avLst/>
                    </a:prstGeom>
                    <a:noFill/>
                    <a:ln w="9525">
                      <a:noFill/>
                      <a:miter lim="800000"/>
                      <a:headEnd/>
                      <a:tailEnd/>
                    </a:ln>
                  </pic:spPr>
                </pic:pic>
              </a:graphicData>
            </a:graphic>
          </wp:inline>
        </w:drawing>
      </w:r>
    </w:p>
    <w:p w14:paraId="4163DB12" w14:textId="77777777" w:rsidR="00751136" w:rsidRDefault="00A624A1" w:rsidP="00751136">
      <w:pPr>
        <w:rPr>
          <w:lang w:val="ru-RU"/>
        </w:rPr>
      </w:pPr>
      <w:r>
        <w:rPr>
          <w:lang w:val="ru-RU" w:eastAsia="ru-RU"/>
        </w:rPr>
        <w:t xml:space="preserve">, где </w:t>
      </w:r>
      <w:r>
        <w:rPr>
          <w:lang w:eastAsia="ru-RU"/>
        </w:rPr>
        <w:t>p</w:t>
      </w:r>
      <w:r w:rsidRPr="00A624A1">
        <w:rPr>
          <w:lang w:val="ru-RU" w:eastAsia="ru-RU"/>
        </w:rPr>
        <w:t xml:space="preserve">&gt;=1. При разном параметре </w:t>
      </w:r>
      <w:r>
        <w:rPr>
          <w:lang w:eastAsia="ru-RU"/>
        </w:rPr>
        <w:t>p</w:t>
      </w:r>
      <w:r>
        <w:rPr>
          <w:lang w:val="ru-RU" w:eastAsia="ru-RU"/>
        </w:rPr>
        <w:t xml:space="preserve">получаются такие метрики как: </w:t>
      </w:r>
      <w:r w:rsidRPr="00A624A1">
        <w:rPr>
          <w:lang w:val="ru-RU"/>
        </w:rPr>
        <w:t>Манхэттенское расстояние</w:t>
      </w:r>
      <w:r>
        <w:rPr>
          <w:lang w:val="ru-RU"/>
        </w:rPr>
        <w:t xml:space="preserve">, </w:t>
      </w:r>
      <w:r w:rsidRPr="00A624A1">
        <w:rPr>
          <w:lang w:val="ru-RU"/>
        </w:rPr>
        <w:t>Метрика Чебышева</w:t>
      </w:r>
      <w:r>
        <w:rPr>
          <w:lang w:val="ru-RU"/>
        </w:rPr>
        <w:t>.</w:t>
      </w:r>
    </w:p>
    <w:p w14:paraId="2ED81589" w14:textId="77777777" w:rsidR="00A624A1" w:rsidRDefault="00A624A1" w:rsidP="00751136">
      <w:pPr>
        <w:rPr>
          <w:lang w:val="ru-RU"/>
        </w:rPr>
      </w:pPr>
    </w:p>
    <w:p w14:paraId="32BEF400" w14:textId="77777777" w:rsidR="00A624A1" w:rsidRDefault="00A624A1" w:rsidP="00A624A1">
      <w:pPr>
        <w:pStyle w:val="Heading2"/>
      </w:pPr>
      <w:bookmarkStart w:id="24" w:name="_Toc5491356"/>
      <w:r>
        <w:t>Косинусная метрика</w:t>
      </w:r>
      <w:bookmarkEnd w:id="24"/>
    </w:p>
    <w:p w14:paraId="62A3658F" w14:textId="77777777" w:rsidR="00A624A1" w:rsidRDefault="00A624A1" w:rsidP="00A624A1">
      <w:pPr>
        <w:rPr>
          <w:lang w:val="ru-RU" w:eastAsia="ru-RU"/>
        </w:rPr>
      </w:pPr>
      <w:r>
        <w:rPr>
          <w:lang w:val="ru-RU" w:eastAsia="ru-RU"/>
        </w:rPr>
        <w:t xml:space="preserve">Расстоянием в данной метрике является угол между двумя </w:t>
      </w:r>
      <w:r w:rsidR="00276983">
        <w:rPr>
          <w:lang w:val="ru-RU" w:eastAsia="ru-RU"/>
        </w:rPr>
        <w:t>многомерными точками.</w:t>
      </w:r>
    </w:p>
    <w:p w14:paraId="317C1CAE" w14:textId="77777777" w:rsidR="00276983" w:rsidRDefault="00276983" w:rsidP="00A624A1">
      <w:pPr>
        <w:rPr>
          <w:lang w:val="ru-RU" w:eastAsia="ru-RU"/>
        </w:rPr>
      </w:pPr>
      <w:r>
        <w:rPr>
          <w:noProof/>
          <w:lang w:val="ru-RU" w:eastAsia="ru-RU"/>
        </w:rPr>
        <w:drawing>
          <wp:inline distT="0" distB="0" distL="0" distR="0" wp14:anchorId="6F250453" wp14:editId="7A23C7F4">
            <wp:extent cx="6122670" cy="1057275"/>
            <wp:effectExtent l="19050" t="0" r="0" b="0"/>
            <wp:docPr id="10" name="Рисунок 5" descr="C:\Users\TrueSkit\Desktop\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ueSkit\Desktop\124.JPG"/>
                    <pic:cNvPicPr>
                      <a:picLocks noChangeAspect="1" noChangeArrowheads="1"/>
                    </pic:cNvPicPr>
                  </pic:nvPicPr>
                  <pic:blipFill>
                    <a:blip r:embed="rId20"/>
                    <a:srcRect/>
                    <a:stretch>
                      <a:fillRect/>
                    </a:stretch>
                  </pic:blipFill>
                  <pic:spPr bwMode="auto">
                    <a:xfrm>
                      <a:off x="0" y="0"/>
                      <a:ext cx="6122670" cy="1057275"/>
                    </a:xfrm>
                    <a:prstGeom prst="rect">
                      <a:avLst/>
                    </a:prstGeom>
                    <a:noFill/>
                    <a:ln w="9525">
                      <a:noFill/>
                      <a:miter lim="800000"/>
                      <a:headEnd/>
                      <a:tailEnd/>
                    </a:ln>
                  </pic:spPr>
                </pic:pic>
              </a:graphicData>
            </a:graphic>
          </wp:inline>
        </w:drawing>
      </w:r>
    </w:p>
    <w:p w14:paraId="0165111D" w14:textId="77777777" w:rsidR="00276983" w:rsidRPr="00A624A1" w:rsidRDefault="00276983" w:rsidP="00A624A1">
      <w:pPr>
        <w:rPr>
          <w:lang w:val="ru-RU" w:eastAsia="ru-RU"/>
        </w:rPr>
      </w:pPr>
      <w:r>
        <w:rPr>
          <w:lang w:val="ru-RU" w:eastAsia="ru-RU"/>
        </w:rPr>
        <w:t>Используется для определения расстояния между признаками в угловом пространстве с сетями</w:t>
      </w:r>
      <w:r w:rsidR="005D0C5B">
        <w:rPr>
          <w:lang w:val="ru-RU" w:eastAsia="ru-RU"/>
        </w:rPr>
        <w:t>,</w:t>
      </w:r>
      <w:r>
        <w:rPr>
          <w:lang w:val="ru-RU" w:eastAsia="ru-RU"/>
        </w:rPr>
        <w:t xml:space="preserve"> обученными на таких функциях потерь как: </w:t>
      </w:r>
      <w:proofErr w:type="spellStart"/>
      <w:r w:rsidRPr="00276983">
        <w:rPr>
          <w:lang w:val="ru-RU" w:eastAsia="ru-RU"/>
        </w:rPr>
        <w:t>SphereFace</w:t>
      </w:r>
      <w:proofErr w:type="spellEnd"/>
      <w:r>
        <w:rPr>
          <w:rStyle w:val="FootnoteReference"/>
          <w:lang w:val="ru-RU" w:eastAsia="ru-RU"/>
        </w:rPr>
        <w:footnoteReference w:id="1"/>
      </w:r>
      <w:r>
        <w:rPr>
          <w:lang w:val="ru-RU" w:eastAsia="ru-RU"/>
        </w:rPr>
        <w:t xml:space="preserve">, </w:t>
      </w:r>
      <w:proofErr w:type="spellStart"/>
      <w:r w:rsidRPr="00276983">
        <w:rPr>
          <w:lang w:val="ru-RU" w:eastAsia="ru-RU"/>
        </w:rPr>
        <w:t>CosFace</w:t>
      </w:r>
      <w:proofErr w:type="spellEnd"/>
      <w:r>
        <w:rPr>
          <w:rStyle w:val="FootnoteReference"/>
          <w:lang w:val="ru-RU" w:eastAsia="ru-RU"/>
        </w:rPr>
        <w:footnoteReference w:id="2"/>
      </w:r>
      <w:r>
        <w:rPr>
          <w:lang w:val="ru-RU" w:eastAsia="ru-RU"/>
        </w:rPr>
        <w:t xml:space="preserve">, </w:t>
      </w:r>
      <w:proofErr w:type="spellStart"/>
      <w:r w:rsidRPr="00276983">
        <w:rPr>
          <w:lang w:val="ru-RU" w:eastAsia="ru-RU"/>
        </w:rPr>
        <w:t>ArcFace</w:t>
      </w:r>
      <w:proofErr w:type="spellEnd"/>
      <w:r>
        <w:rPr>
          <w:rStyle w:val="FootnoteReference"/>
          <w:lang w:val="ru-RU" w:eastAsia="ru-RU"/>
        </w:rPr>
        <w:footnoteReference w:id="3"/>
      </w:r>
      <w:r>
        <w:rPr>
          <w:lang w:val="ru-RU" w:eastAsia="ru-RU"/>
        </w:rPr>
        <w:t>.</w:t>
      </w:r>
    </w:p>
    <w:p w14:paraId="1D4E271B" w14:textId="77777777" w:rsidR="007B61A3" w:rsidRPr="007B61A3" w:rsidRDefault="007B61A3" w:rsidP="007B61A3">
      <w:pPr>
        <w:pStyle w:val="Heading1"/>
        <w:rPr>
          <w:shd w:val="clear" w:color="auto" w:fill="FFFFFF"/>
        </w:rPr>
      </w:pPr>
      <w:bookmarkStart w:id="25" w:name="_Toc4446528"/>
      <w:bookmarkStart w:id="26" w:name="_Toc5491357"/>
      <w:r w:rsidRPr="007B61A3">
        <w:rPr>
          <w:shd w:val="clear" w:color="auto" w:fill="FFFFFF"/>
        </w:rPr>
        <w:lastRenderedPageBreak/>
        <w:t>Список источников</w:t>
      </w:r>
      <w:bookmarkEnd w:id="25"/>
      <w:bookmarkEnd w:id="26"/>
    </w:p>
    <w:p w14:paraId="5A3EF8AC" w14:textId="77777777" w:rsidR="007B61A3" w:rsidRPr="007B61A3" w:rsidRDefault="007B61A3" w:rsidP="007B61A3">
      <w:pPr>
        <w:rPr>
          <w:rFonts w:cstheme="minorHAnsi"/>
          <w:lang w:val="ru-RU"/>
        </w:rPr>
      </w:pPr>
    </w:p>
    <w:p w14:paraId="3CD6B6DD" w14:textId="77777777" w:rsidR="00990060" w:rsidRPr="007B61A3" w:rsidRDefault="00CB5332" w:rsidP="003C6C02">
      <w:pPr>
        <w:pStyle w:val="ListParagraph"/>
        <w:numPr>
          <w:ilvl w:val="0"/>
          <w:numId w:val="19"/>
        </w:numPr>
        <w:spacing w:line="360" w:lineRule="auto"/>
        <w:jc w:val="both"/>
        <w:rPr>
          <w:sz w:val="28"/>
          <w:szCs w:val="28"/>
        </w:rPr>
      </w:pPr>
      <w:hyperlink r:id="rId21" w:history="1">
        <w:r w:rsidR="007B61A3" w:rsidRPr="00DE57C3">
          <w:rPr>
            <w:rStyle w:val="Hyperlink"/>
            <w:rFonts w:cstheme="minorHAnsi"/>
            <w:shd w:val="clear" w:color="auto" w:fill="FFFFFF"/>
          </w:rPr>
          <w:t>https</w:t>
        </w:r>
        <w:r w:rsidR="007B61A3" w:rsidRPr="007B61A3">
          <w:rPr>
            <w:rStyle w:val="Hyperlink"/>
            <w:rFonts w:cstheme="minorHAnsi"/>
            <w:shd w:val="clear" w:color="auto" w:fill="FFFFFF"/>
          </w:rPr>
          <w:t>://</w:t>
        </w:r>
        <w:r w:rsidR="007B61A3" w:rsidRPr="00DE57C3">
          <w:rPr>
            <w:rStyle w:val="Hyperlink"/>
            <w:rFonts w:cstheme="minorHAnsi"/>
            <w:shd w:val="clear" w:color="auto" w:fill="FFFFFF"/>
          </w:rPr>
          <w:t>github</w:t>
        </w:r>
        <w:r w:rsidR="007B61A3" w:rsidRPr="007B61A3">
          <w:rPr>
            <w:rStyle w:val="Hyperlink"/>
            <w:rFonts w:cstheme="minorHAnsi"/>
            <w:shd w:val="clear" w:color="auto" w:fill="FFFFFF"/>
          </w:rPr>
          <w:t>.</w:t>
        </w:r>
        <w:r w:rsidR="007B61A3" w:rsidRPr="00DE57C3">
          <w:rPr>
            <w:rStyle w:val="Hyperlink"/>
            <w:rFonts w:cstheme="minorHAnsi"/>
            <w:shd w:val="clear" w:color="auto" w:fill="FFFFFF"/>
          </w:rPr>
          <w:t>com</w:t>
        </w:r>
        <w:r w:rsidR="007B61A3" w:rsidRPr="007B61A3">
          <w:rPr>
            <w:rStyle w:val="Hyperlink"/>
            <w:rFonts w:cstheme="minorHAnsi"/>
            <w:shd w:val="clear" w:color="auto" w:fill="FFFFFF"/>
          </w:rPr>
          <w:t>/</w:t>
        </w:r>
        <w:r w:rsidR="007B61A3" w:rsidRPr="00DE57C3">
          <w:rPr>
            <w:rStyle w:val="Hyperlink"/>
            <w:rFonts w:cstheme="minorHAnsi"/>
            <w:shd w:val="clear" w:color="auto" w:fill="FFFFFF"/>
          </w:rPr>
          <w:t>davidsandberg</w:t>
        </w:r>
        <w:r w:rsidR="007B61A3" w:rsidRPr="007B61A3">
          <w:rPr>
            <w:rStyle w:val="Hyperlink"/>
            <w:rFonts w:cstheme="minorHAnsi"/>
            <w:shd w:val="clear" w:color="auto" w:fill="FFFFFF"/>
          </w:rPr>
          <w:t>/</w:t>
        </w:r>
        <w:r w:rsidR="007B61A3" w:rsidRPr="00DE57C3">
          <w:rPr>
            <w:rStyle w:val="Hyperlink"/>
            <w:rFonts w:cstheme="minorHAnsi"/>
            <w:shd w:val="clear" w:color="auto" w:fill="FFFFFF"/>
          </w:rPr>
          <w:t>facenet</w:t>
        </w:r>
      </w:hyperlink>
    </w:p>
    <w:p w14:paraId="14320C50" w14:textId="77777777" w:rsidR="007B61A3" w:rsidRDefault="00CB5332" w:rsidP="003C6C02">
      <w:pPr>
        <w:pStyle w:val="ListParagraph"/>
        <w:numPr>
          <w:ilvl w:val="0"/>
          <w:numId w:val="19"/>
        </w:numPr>
        <w:spacing w:line="360" w:lineRule="auto"/>
        <w:jc w:val="both"/>
        <w:rPr>
          <w:sz w:val="28"/>
          <w:szCs w:val="28"/>
        </w:rPr>
      </w:pPr>
      <w:hyperlink r:id="rId22" w:history="1">
        <w:r w:rsidR="007B61A3" w:rsidRPr="00DE57C3">
          <w:rPr>
            <w:rStyle w:val="Hyperlink"/>
            <w:rFonts w:cstheme="minorHAnsi"/>
            <w:shd w:val="clear" w:color="auto" w:fill="FFFFFF"/>
          </w:rPr>
          <w:t>http</w:t>
        </w:r>
        <w:r w:rsidR="007B61A3" w:rsidRPr="007B61A3">
          <w:rPr>
            <w:rStyle w:val="Hyperlink"/>
            <w:rFonts w:cstheme="minorHAnsi"/>
            <w:shd w:val="clear" w:color="auto" w:fill="FFFFFF"/>
          </w:rPr>
          <w:t>://</w:t>
        </w:r>
        <w:r w:rsidR="007B61A3" w:rsidRPr="00DE57C3">
          <w:rPr>
            <w:rStyle w:val="Hyperlink"/>
            <w:rFonts w:cstheme="minorHAnsi"/>
            <w:shd w:val="clear" w:color="auto" w:fill="FFFFFF"/>
          </w:rPr>
          <w:t>dlib</w:t>
        </w:r>
        <w:r w:rsidR="007B61A3" w:rsidRPr="007B61A3">
          <w:rPr>
            <w:rStyle w:val="Hyperlink"/>
            <w:rFonts w:cstheme="minorHAnsi"/>
            <w:shd w:val="clear" w:color="auto" w:fill="FFFFFF"/>
          </w:rPr>
          <w:t>.</w:t>
        </w:r>
        <w:r w:rsidR="007B61A3" w:rsidRPr="00DE57C3">
          <w:rPr>
            <w:rStyle w:val="Hyperlink"/>
            <w:rFonts w:cstheme="minorHAnsi"/>
            <w:shd w:val="clear" w:color="auto" w:fill="FFFFFF"/>
          </w:rPr>
          <w:t>net</w:t>
        </w:r>
        <w:r w:rsidR="007B61A3" w:rsidRPr="007B61A3">
          <w:rPr>
            <w:rStyle w:val="Hyperlink"/>
            <w:rFonts w:cstheme="minorHAnsi"/>
            <w:shd w:val="clear" w:color="auto" w:fill="FFFFFF"/>
          </w:rPr>
          <w:t>/</w:t>
        </w:r>
      </w:hyperlink>
    </w:p>
    <w:p w14:paraId="5F0F0C3D" w14:textId="77777777" w:rsidR="007B61A3" w:rsidRPr="007B61A3" w:rsidRDefault="00CB5332" w:rsidP="003C6C02">
      <w:pPr>
        <w:pStyle w:val="ListParagraph"/>
        <w:numPr>
          <w:ilvl w:val="0"/>
          <w:numId w:val="19"/>
        </w:numPr>
        <w:spacing w:line="360" w:lineRule="auto"/>
        <w:jc w:val="both"/>
        <w:rPr>
          <w:sz w:val="28"/>
          <w:szCs w:val="28"/>
        </w:rPr>
      </w:pPr>
      <w:hyperlink r:id="rId23" w:history="1">
        <w:hyperlink r:id="rId24" w:history="1">
          <w:r w:rsidR="009B3FDB">
            <w:rPr>
              <w:rStyle w:val="Hyperlink"/>
            </w:rPr>
            <w:t>https</w:t>
          </w:r>
          <w:r w:rsidR="009B3FDB" w:rsidRPr="009B3FDB">
            <w:rPr>
              <w:rStyle w:val="Hyperlink"/>
            </w:rPr>
            <w:t>://</w:t>
          </w:r>
          <w:r w:rsidR="009B3FDB">
            <w:rPr>
              <w:rStyle w:val="Hyperlink"/>
            </w:rPr>
            <w:t>arxiv</w:t>
          </w:r>
          <w:r w:rsidR="009B3FDB" w:rsidRPr="009B3FDB">
            <w:rPr>
              <w:rStyle w:val="Hyperlink"/>
            </w:rPr>
            <w:t>.</w:t>
          </w:r>
          <w:r w:rsidR="009B3FDB">
            <w:rPr>
              <w:rStyle w:val="Hyperlink"/>
            </w:rPr>
            <w:t>org</w:t>
          </w:r>
          <w:r w:rsidR="009B3FDB" w:rsidRPr="009B3FDB">
            <w:rPr>
              <w:rStyle w:val="Hyperlink"/>
            </w:rPr>
            <w:t>/</w:t>
          </w:r>
          <w:r w:rsidR="009B3FDB">
            <w:rPr>
              <w:rStyle w:val="Hyperlink"/>
            </w:rPr>
            <w:t>abs</w:t>
          </w:r>
          <w:r w:rsidR="009B3FDB" w:rsidRPr="009B3FDB">
            <w:rPr>
              <w:rStyle w:val="Hyperlink"/>
            </w:rPr>
            <w:t>/1602.07261</w:t>
          </w:r>
        </w:hyperlink>
      </w:hyperlink>
    </w:p>
    <w:p w14:paraId="5F555C52" w14:textId="77777777" w:rsidR="007B61A3" w:rsidRPr="007B61A3" w:rsidRDefault="00CB5332" w:rsidP="003C6C02">
      <w:pPr>
        <w:pStyle w:val="ListParagraph"/>
        <w:numPr>
          <w:ilvl w:val="0"/>
          <w:numId w:val="19"/>
        </w:numPr>
        <w:spacing w:line="360" w:lineRule="auto"/>
        <w:jc w:val="both"/>
        <w:rPr>
          <w:sz w:val="28"/>
          <w:szCs w:val="28"/>
        </w:rPr>
      </w:pPr>
      <w:hyperlink r:id="rId25" w:history="1">
        <w:r w:rsidR="007B61A3" w:rsidRPr="002B6E65">
          <w:rPr>
            <w:rStyle w:val="Hyperlink"/>
            <w:rFonts w:cstheme="minorHAnsi"/>
          </w:rPr>
          <w:t>http://www.robots.ox.ac.uk/~vgg/research/very_deep/</w:t>
        </w:r>
      </w:hyperlink>
    </w:p>
    <w:p w14:paraId="68C39FA9" w14:textId="77777777" w:rsidR="007B61A3" w:rsidRPr="007B61A3" w:rsidRDefault="0069080E" w:rsidP="003C6C02">
      <w:pPr>
        <w:pStyle w:val="ListParagraph"/>
        <w:numPr>
          <w:ilvl w:val="0"/>
          <w:numId w:val="19"/>
        </w:numPr>
        <w:spacing w:line="360" w:lineRule="auto"/>
        <w:jc w:val="both"/>
        <w:rPr>
          <w:sz w:val="28"/>
          <w:szCs w:val="28"/>
        </w:rPr>
      </w:pPr>
      <w:hyperlink r:id="rId26" w:history="1">
        <w:r w:rsidR="007B61A3" w:rsidRPr="009B5FD2">
          <w:rPr>
            <w:rStyle w:val="Hyperlink"/>
            <w:rFonts w:cstheme="minorHAnsi"/>
            <w:lang w:val="en-US"/>
          </w:rPr>
          <w:t>https</w:t>
        </w:r>
        <w:r w:rsidR="007B61A3" w:rsidRPr="007B61A3">
          <w:rPr>
            <w:rStyle w:val="Hyperlink"/>
            <w:rFonts w:cstheme="minorHAnsi"/>
          </w:rPr>
          <w:t>://</w:t>
        </w:r>
        <w:proofErr w:type="spellStart"/>
        <w:r w:rsidR="007B61A3" w:rsidRPr="009B5FD2">
          <w:rPr>
            <w:rStyle w:val="Hyperlink"/>
            <w:rFonts w:cstheme="minorHAnsi"/>
            <w:lang w:val="en-US"/>
          </w:rPr>
          <w:t>github</w:t>
        </w:r>
        <w:proofErr w:type="spellEnd"/>
        <w:r w:rsidR="007B61A3" w:rsidRPr="007B61A3">
          <w:rPr>
            <w:rStyle w:val="Hyperlink"/>
            <w:rFonts w:cstheme="minorHAnsi"/>
          </w:rPr>
          <w:t>.</w:t>
        </w:r>
        <w:r w:rsidR="007B61A3" w:rsidRPr="009B5FD2">
          <w:rPr>
            <w:rStyle w:val="Hyperlink"/>
            <w:rFonts w:cstheme="minorHAnsi"/>
            <w:lang w:val="en-US"/>
          </w:rPr>
          <w:t>com</w:t>
        </w:r>
        <w:r w:rsidR="007B61A3" w:rsidRPr="007B61A3">
          <w:rPr>
            <w:rStyle w:val="Hyperlink"/>
            <w:rFonts w:cstheme="minorHAnsi"/>
          </w:rPr>
          <w:t>/</w:t>
        </w:r>
        <w:proofErr w:type="spellStart"/>
        <w:r w:rsidR="007B61A3" w:rsidRPr="009B5FD2">
          <w:rPr>
            <w:rStyle w:val="Hyperlink"/>
            <w:rFonts w:cstheme="minorHAnsi"/>
            <w:lang w:val="en-US"/>
          </w:rPr>
          <w:t>jcjohnson</w:t>
        </w:r>
        <w:proofErr w:type="spellEnd"/>
        <w:r w:rsidR="007B61A3" w:rsidRPr="007B61A3">
          <w:rPr>
            <w:rStyle w:val="Hyperlink"/>
            <w:rFonts w:cstheme="minorHAnsi"/>
          </w:rPr>
          <w:t>/</w:t>
        </w:r>
        <w:proofErr w:type="spellStart"/>
        <w:r w:rsidR="007B61A3" w:rsidRPr="009B5FD2">
          <w:rPr>
            <w:rStyle w:val="Hyperlink"/>
            <w:rFonts w:cstheme="minorHAnsi"/>
            <w:lang w:val="en-US"/>
          </w:rPr>
          <w:t>cnn</w:t>
        </w:r>
        <w:proofErr w:type="spellEnd"/>
        <w:r w:rsidR="007B61A3" w:rsidRPr="007B61A3">
          <w:rPr>
            <w:rStyle w:val="Hyperlink"/>
            <w:rFonts w:cstheme="minorHAnsi"/>
          </w:rPr>
          <w:t>-</w:t>
        </w:r>
        <w:r w:rsidR="007B61A3" w:rsidRPr="009B5FD2">
          <w:rPr>
            <w:rStyle w:val="Hyperlink"/>
            <w:rFonts w:cstheme="minorHAnsi"/>
            <w:lang w:val="en-US"/>
          </w:rPr>
          <w:t>benchmarks</w:t>
        </w:r>
      </w:hyperlink>
    </w:p>
    <w:p w14:paraId="33D1097C" w14:textId="77777777" w:rsidR="009B3FDB" w:rsidRPr="003C6C02" w:rsidRDefault="0069080E" w:rsidP="003C6C02">
      <w:pPr>
        <w:pStyle w:val="ListParagraph"/>
        <w:numPr>
          <w:ilvl w:val="0"/>
          <w:numId w:val="19"/>
        </w:numPr>
        <w:spacing w:line="360" w:lineRule="auto"/>
        <w:jc w:val="both"/>
        <w:rPr>
          <w:rStyle w:val="Hyperlink"/>
          <w:rFonts w:cstheme="minorHAnsi"/>
          <w:color w:val="252525"/>
          <w:u w:val="none"/>
        </w:rPr>
      </w:pPr>
      <w:hyperlink r:id="rId27" w:history="1">
        <w:r w:rsidR="007B61A3" w:rsidRPr="007B61A3">
          <w:rPr>
            <w:rStyle w:val="Hyperlink"/>
            <w:rFonts w:cstheme="minorHAnsi"/>
            <w:lang w:val="en-US"/>
          </w:rPr>
          <w:t>https</w:t>
        </w:r>
        <w:r w:rsidR="007B61A3" w:rsidRPr="007B61A3">
          <w:rPr>
            <w:rStyle w:val="Hyperlink"/>
            <w:rFonts w:cstheme="minorHAnsi"/>
          </w:rPr>
          <w:t>://</w:t>
        </w:r>
        <w:r w:rsidR="007B61A3" w:rsidRPr="007B61A3">
          <w:rPr>
            <w:rStyle w:val="Hyperlink"/>
            <w:rFonts w:cstheme="minorHAnsi"/>
            <w:lang w:val="en-US"/>
          </w:rPr>
          <w:t>developer</w:t>
        </w:r>
        <w:r w:rsidR="007B61A3" w:rsidRPr="007B61A3">
          <w:rPr>
            <w:rStyle w:val="Hyperlink"/>
            <w:rFonts w:cstheme="minorHAnsi"/>
          </w:rPr>
          <w:t>.</w:t>
        </w:r>
        <w:proofErr w:type="spellStart"/>
        <w:r w:rsidR="007B61A3" w:rsidRPr="007B61A3">
          <w:rPr>
            <w:rStyle w:val="Hyperlink"/>
            <w:rFonts w:cstheme="minorHAnsi"/>
            <w:lang w:val="en-US"/>
          </w:rPr>
          <w:t>nvidia</w:t>
        </w:r>
        <w:proofErr w:type="spellEnd"/>
        <w:r w:rsidR="007B61A3" w:rsidRPr="007B61A3">
          <w:rPr>
            <w:rStyle w:val="Hyperlink"/>
            <w:rFonts w:cstheme="minorHAnsi"/>
          </w:rPr>
          <w:t>.</w:t>
        </w:r>
        <w:r w:rsidR="007B61A3" w:rsidRPr="007B61A3">
          <w:rPr>
            <w:rStyle w:val="Hyperlink"/>
            <w:rFonts w:cstheme="minorHAnsi"/>
            <w:lang w:val="en-US"/>
          </w:rPr>
          <w:t>com</w:t>
        </w:r>
        <w:r w:rsidR="007B61A3" w:rsidRPr="007B61A3">
          <w:rPr>
            <w:rStyle w:val="Hyperlink"/>
            <w:rFonts w:cstheme="minorHAnsi"/>
          </w:rPr>
          <w:t>/</w:t>
        </w:r>
        <w:r w:rsidR="007B61A3" w:rsidRPr="007B61A3">
          <w:rPr>
            <w:rStyle w:val="Hyperlink"/>
            <w:rFonts w:cstheme="minorHAnsi"/>
            <w:lang w:val="en-US"/>
          </w:rPr>
          <w:t>deep</w:t>
        </w:r>
        <w:r w:rsidR="007B61A3" w:rsidRPr="007B61A3">
          <w:rPr>
            <w:rStyle w:val="Hyperlink"/>
            <w:rFonts w:cstheme="minorHAnsi"/>
          </w:rPr>
          <w:t>-</w:t>
        </w:r>
        <w:r w:rsidR="007B61A3" w:rsidRPr="007B61A3">
          <w:rPr>
            <w:rStyle w:val="Hyperlink"/>
            <w:rFonts w:cstheme="minorHAnsi"/>
            <w:lang w:val="en-US"/>
          </w:rPr>
          <w:t>learning</w:t>
        </w:r>
        <w:r w:rsidR="007B61A3" w:rsidRPr="007B61A3">
          <w:rPr>
            <w:rStyle w:val="Hyperlink"/>
            <w:rFonts w:cstheme="minorHAnsi"/>
          </w:rPr>
          <w:t>-</w:t>
        </w:r>
        <w:r w:rsidR="007B61A3" w:rsidRPr="007B61A3">
          <w:rPr>
            <w:rStyle w:val="Hyperlink"/>
            <w:rFonts w:cstheme="minorHAnsi"/>
            <w:lang w:val="en-US"/>
          </w:rPr>
          <w:t>performance</w:t>
        </w:r>
        <w:r w:rsidR="007B61A3" w:rsidRPr="007B61A3">
          <w:rPr>
            <w:rStyle w:val="Hyperlink"/>
            <w:rFonts w:cstheme="minorHAnsi"/>
          </w:rPr>
          <w:t>-</w:t>
        </w:r>
        <w:r w:rsidR="007B61A3" w:rsidRPr="007B61A3">
          <w:rPr>
            <w:rStyle w:val="Hyperlink"/>
            <w:rFonts w:cstheme="minorHAnsi"/>
            <w:lang w:val="en-US"/>
          </w:rPr>
          <w:t>training</w:t>
        </w:r>
        <w:r w:rsidR="007B61A3" w:rsidRPr="007B61A3">
          <w:rPr>
            <w:rStyle w:val="Hyperlink"/>
            <w:rFonts w:cstheme="minorHAnsi"/>
          </w:rPr>
          <w:t>-</w:t>
        </w:r>
        <w:r w:rsidR="007B61A3" w:rsidRPr="007B61A3">
          <w:rPr>
            <w:rStyle w:val="Hyperlink"/>
            <w:rFonts w:cstheme="minorHAnsi"/>
            <w:lang w:val="en-US"/>
          </w:rPr>
          <w:t>inference</w:t>
        </w:r>
      </w:hyperlink>
    </w:p>
    <w:p w14:paraId="7565B3E2" w14:textId="77777777" w:rsidR="003C6C02" w:rsidRPr="003C6C02" w:rsidRDefault="0069080E" w:rsidP="003C6C02">
      <w:pPr>
        <w:pStyle w:val="ListParagraph"/>
        <w:numPr>
          <w:ilvl w:val="0"/>
          <w:numId w:val="19"/>
        </w:numPr>
        <w:spacing w:line="360" w:lineRule="auto"/>
        <w:jc w:val="both"/>
        <w:rPr>
          <w:rStyle w:val="Hyperlink"/>
          <w:color w:val="auto"/>
          <w:u w:val="none"/>
        </w:rPr>
      </w:pPr>
      <w:hyperlink r:id="rId28" w:history="1">
        <w:r w:rsidR="009B3FDB" w:rsidRPr="00F418DD">
          <w:rPr>
            <w:rStyle w:val="Hyperlink"/>
          </w:rPr>
          <w:t>https</w:t>
        </w:r>
        <w:r w:rsidR="009B3FDB" w:rsidRPr="009B3FDB">
          <w:rPr>
            <w:rStyle w:val="Hyperlink"/>
          </w:rPr>
          <w:t>://</w:t>
        </w:r>
        <w:r w:rsidR="009B3FDB" w:rsidRPr="00F418DD">
          <w:rPr>
            <w:rStyle w:val="Hyperlink"/>
          </w:rPr>
          <w:t>cmusatyalab</w:t>
        </w:r>
        <w:r w:rsidR="009B3FDB" w:rsidRPr="009B3FDB">
          <w:rPr>
            <w:rStyle w:val="Hyperlink"/>
          </w:rPr>
          <w:t>.</w:t>
        </w:r>
        <w:r w:rsidR="009B3FDB" w:rsidRPr="00F418DD">
          <w:rPr>
            <w:rStyle w:val="Hyperlink"/>
          </w:rPr>
          <w:t>github</w:t>
        </w:r>
        <w:r w:rsidR="009B3FDB" w:rsidRPr="009B3FDB">
          <w:rPr>
            <w:rStyle w:val="Hyperlink"/>
          </w:rPr>
          <w:t>.</w:t>
        </w:r>
        <w:r w:rsidR="009B3FDB" w:rsidRPr="00F418DD">
          <w:rPr>
            <w:rStyle w:val="Hyperlink"/>
          </w:rPr>
          <w:t>io</w:t>
        </w:r>
        <w:r w:rsidR="009B3FDB" w:rsidRPr="009B3FDB">
          <w:rPr>
            <w:rStyle w:val="Hyperlink"/>
          </w:rPr>
          <w:t>/</w:t>
        </w:r>
        <w:r w:rsidR="009B3FDB" w:rsidRPr="00F418DD">
          <w:rPr>
            <w:rStyle w:val="Hyperlink"/>
          </w:rPr>
          <w:t>openface</w:t>
        </w:r>
        <w:r w:rsidR="009B3FDB" w:rsidRPr="009B3FDB">
          <w:rPr>
            <w:rStyle w:val="Hyperlink"/>
          </w:rPr>
          <w:t>/</w:t>
        </w:r>
        <w:r w:rsidR="009B3FDB" w:rsidRPr="00F418DD">
          <w:rPr>
            <w:rStyle w:val="Hyperlink"/>
          </w:rPr>
          <w:t>models</w:t>
        </w:r>
        <w:r w:rsidR="009B3FDB" w:rsidRPr="009B3FDB">
          <w:rPr>
            <w:rStyle w:val="Hyperlink"/>
          </w:rPr>
          <w:t>-</w:t>
        </w:r>
        <w:r w:rsidR="009B3FDB" w:rsidRPr="00F418DD">
          <w:rPr>
            <w:rStyle w:val="Hyperlink"/>
          </w:rPr>
          <w:t>and</w:t>
        </w:r>
        <w:r w:rsidR="009B3FDB" w:rsidRPr="009B3FDB">
          <w:rPr>
            <w:rStyle w:val="Hyperlink"/>
          </w:rPr>
          <w:t>-</w:t>
        </w:r>
        <w:r w:rsidR="009B3FDB" w:rsidRPr="00F418DD">
          <w:rPr>
            <w:rStyle w:val="Hyperlink"/>
          </w:rPr>
          <w:t>accuracies</w:t>
        </w:r>
        <w:r w:rsidR="009B3FDB" w:rsidRPr="009B3FDB">
          <w:rPr>
            <w:rStyle w:val="Hyperlink"/>
          </w:rPr>
          <w:t>/#</w:t>
        </w:r>
        <w:r w:rsidR="009B3FDB" w:rsidRPr="00F418DD">
          <w:rPr>
            <w:rStyle w:val="Hyperlink"/>
          </w:rPr>
          <w:t>pre</w:t>
        </w:r>
        <w:r w:rsidR="009B3FDB" w:rsidRPr="009B3FDB">
          <w:rPr>
            <w:rStyle w:val="Hyperlink"/>
          </w:rPr>
          <w:t>-</w:t>
        </w:r>
        <w:r w:rsidR="009B3FDB" w:rsidRPr="00F418DD">
          <w:rPr>
            <w:rStyle w:val="Hyperlink"/>
          </w:rPr>
          <w:t>trained</w:t>
        </w:r>
        <w:r w:rsidR="009B3FDB" w:rsidRPr="009B3FDB">
          <w:rPr>
            <w:rStyle w:val="Hyperlink"/>
          </w:rPr>
          <w:t>-</w:t>
        </w:r>
        <w:r w:rsidR="009B3FDB" w:rsidRPr="00F418DD">
          <w:rPr>
            <w:rStyle w:val="Hyperlink"/>
          </w:rPr>
          <w:t>models</w:t>
        </w:r>
      </w:hyperlink>
    </w:p>
    <w:p w14:paraId="59B2DD23" w14:textId="77777777" w:rsidR="003C6C02" w:rsidRPr="009B3FDB" w:rsidRDefault="00CB5332" w:rsidP="003C6C02">
      <w:pPr>
        <w:pStyle w:val="ListParagraph"/>
        <w:numPr>
          <w:ilvl w:val="0"/>
          <w:numId w:val="19"/>
        </w:numPr>
        <w:spacing w:line="360" w:lineRule="auto"/>
        <w:jc w:val="both"/>
      </w:pPr>
      <w:hyperlink r:id="rId29" w:history="1">
        <w:r w:rsidR="003C6C02">
          <w:rPr>
            <w:rStyle w:val="Hyperlink"/>
          </w:rPr>
          <w:t>http://www.image-net.org/challenges/LSVRC/2012/</w:t>
        </w:r>
      </w:hyperlink>
    </w:p>
    <w:p w14:paraId="3DDA6141" w14:textId="77777777" w:rsidR="009B3FDB" w:rsidRPr="00E47E01" w:rsidRDefault="009B3FDB" w:rsidP="009B3FDB">
      <w:pPr>
        <w:pStyle w:val="ListParagraph"/>
        <w:ind w:left="680"/>
        <w:rPr>
          <w:rFonts w:cstheme="minorHAnsi"/>
          <w:color w:val="252525"/>
        </w:rPr>
      </w:pPr>
    </w:p>
    <w:sectPr w:rsidR="009B3FDB" w:rsidRPr="00E47E01" w:rsidSect="006D0527">
      <w:footerReference w:type="even" r:id="rId30"/>
      <w:footerReference w:type="default" r:id="rId3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4C3E5" w14:textId="77777777" w:rsidR="00CB5332" w:rsidRDefault="00CB5332">
      <w:r>
        <w:separator/>
      </w:r>
    </w:p>
  </w:endnote>
  <w:endnote w:type="continuationSeparator" w:id="0">
    <w:p w14:paraId="39AB4B66" w14:textId="77777777" w:rsidR="00CB5332" w:rsidRDefault="00CB53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23BBF" w14:textId="77777777" w:rsidR="00450736" w:rsidRDefault="0069080E" w:rsidP="006D0527">
    <w:pPr>
      <w:pStyle w:val="Footer"/>
      <w:framePr w:wrap="around" w:vAnchor="text" w:hAnchor="margin" w:xAlign="center" w:y="1"/>
      <w:rPr>
        <w:rStyle w:val="PageNumber"/>
      </w:rPr>
    </w:pPr>
    <w:r>
      <w:rPr>
        <w:rStyle w:val="PageNumber"/>
      </w:rPr>
      <w:fldChar w:fldCharType="begin"/>
    </w:r>
    <w:r w:rsidR="00450736">
      <w:rPr>
        <w:rStyle w:val="PageNumber"/>
      </w:rPr>
      <w:instrText xml:space="preserve">PAGE  </w:instrText>
    </w:r>
    <w:r>
      <w:rPr>
        <w:rStyle w:val="PageNumber"/>
      </w:rPr>
      <w:fldChar w:fldCharType="end"/>
    </w:r>
  </w:p>
  <w:p w14:paraId="3CCAC5D6" w14:textId="77777777" w:rsidR="00450736" w:rsidRDefault="00450736" w:rsidP="0019625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DD89A" w14:textId="77777777" w:rsidR="00450736" w:rsidRDefault="0069080E" w:rsidP="006D0527">
    <w:pPr>
      <w:pStyle w:val="Footer"/>
      <w:framePr w:wrap="around" w:vAnchor="text" w:hAnchor="margin" w:xAlign="center" w:y="1"/>
      <w:rPr>
        <w:rStyle w:val="PageNumber"/>
      </w:rPr>
    </w:pPr>
    <w:r>
      <w:rPr>
        <w:rStyle w:val="PageNumber"/>
      </w:rPr>
      <w:fldChar w:fldCharType="begin"/>
    </w:r>
    <w:r w:rsidR="00450736">
      <w:rPr>
        <w:rStyle w:val="PageNumber"/>
      </w:rPr>
      <w:instrText xml:space="preserve">PAGE  </w:instrText>
    </w:r>
    <w:r>
      <w:rPr>
        <w:rStyle w:val="PageNumber"/>
      </w:rPr>
      <w:fldChar w:fldCharType="separate"/>
    </w:r>
    <w:r w:rsidR="007A3CC0">
      <w:rPr>
        <w:rStyle w:val="PageNumber"/>
        <w:noProof/>
      </w:rPr>
      <w:t>7</w:t>
    </w:r>
    <w:r>
      <w:rPr>
        <w:rStyle w:val="PageNumber"/>
      </w:rPr>
      <w:fldChar w:fldCharType="end"/>
    </w:r>
  </w:p>
  <w:p w14:paraId="418B47AA" w14:textId="77777777" w:rsidR="00450736" w:rsidRDefault="00450736" w:rsidP="0019625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21A36" w14:textId="77777777" w:rsidR="00CB5332" w:rsidRDefault="00CB5332">
      <w:r>
        <w:separator/>
      </w:r>
    </w:p>
  </w:footnote>
  <w:footnote w:type="continuationSeparator" w:id="0">
    <w:p w14:paraId="5D5D079B" w14:textId="77777777" w:rsidR="00CB5332" w:rsidRDefault="00CB5332">
      <w:r>
        <w:continuationSeparator/>
      </w:r>
    </w:p>
  </w:footnote>
  <w:footnote w:id="1">
    <w:p w14:paraId="28404F04" w14:textId="77777777" w:rsidR="00276983" w:rsidRPr="00276983" w:rsidRDefault="00276983">
      <w:pPr>
        <w:pStyle w:val="FootnoteText"/>
        <w:rPr>
          <w:lang w:val="en-US"/>
        </w:rPr>
      </w:pPr>
      <w:r>
        <w:rPr>
          <w:rStyle w:val="FootnoteReference"/>
        </w:rPr>
        <w:footnoteRef/>
      </w:r>
      <w:hyperlink r:id="rId1" w:history="1">
        <w:r w:rsidRPr="0013010F">
          <w:rPr>
            <w:rStyle w:val="Hyperlink"/>
            <w:lang w:val="en-US"/>
          </w:rPr>
          <w:t>Liu et al, "</w:t>
        </w:r>
        <w:proofErr w:type="spellStart"/>
        <w:r w:rsidRPr="0013010F">
          <w:rPr>
            <w:rStyle w:val="Hyperlink"/>
            <w:lang w:val="en-US"/>
          </w:rPr>
          <w:t>SphereFace</w:t>
        </w:r>
        <w:proofErr w:type="spellEnd"/>
        <w:r w:rsidRPr="0013010F">
          <w:rPr>
            <w:rStyle w:val="Hyperlink"/>
            <w:lang w:val="en-US"/>
          </w:rPr>
          <w:t>: Deep Hypersphere Embedding for Face Recognition", 2018</w:t>
        </w:r>
      </w:hyperlink>
    </w:p>
  </w:footnote>
  <w:footnote w:id="2">
    <w:p w14:paraId="46241476" w14:textId="77777777" w:rsidR="00276983" w:rsidRPr="00276983" w:rsidRDefault="00276983">
      <w:pPr>
        <w:pStyle w:val="FootnoteText"/>
        <w:rPr>
          <w:lang w:val="en-US"/>
        </w:rPr>
      </w:pPr>
      <w:r>
        <w:rPr>
          <w:rStyle w:val="FootnoteReference"/>
        </w:rPr>
        <w:footnoteRef/>
      </w:r>
      <w:hyperlink r:id="rId2" w:history="1">
        <w:r w:rsidRPr="0013010F">
          <w:rPr>
            <w:rStyle w:val="Hyperlink"/>
            <w:lang w:val="en-US"/>
          </w:rPr>
          <w:t>Wang et al, "</w:t>
        </w:r>
        <w:proofErr w:type="spellStart"/>
        <w:r w:rsidRPr="0013010F">
          <w:rPr>
            <w:rStyle w:val="Hyperlink"/>
            <w:lang w:val="en-US"/>
          </w:rPr>
          <w:t>CosFace</w:t>
        </w:r>
        <w:proofErr w:type="spellEnd"/>
        <w:r w:rsidRPr="0013010F">
          <w:rPr>
            <w:rStyle w:val="Hyperlink"/>
            <w:lang w:val="en-US"/>
          </w:rPr>
          <w:t>: Large Margin Cosine Loss for Deep Face Recognition", 2018</w:t>
        </w:r>
      </w:hyperlink>
    </w:p>
  </w:footnote>
  <w:footnote w:id="3">
    <w:p w14:paraId="7131BBB2" w14:textId="77777777" w:rsidR="00276983" w:rsidRPr="00276983" w:rsidRDefault="00276983">
      <w:pPr>
        <w:pStyle w:val="FootnoteText"/>
        <w:rPr>
          <w:lang w:val="en-US"/>
        </w:rPr>
      </w:pPr>
      <w:r>
        <w:rPr>
          <w:rStyle w:val="FootnoteReference"/>
        </w:rPr>
        <w:footnoteRef/>
      </w:r>
      <w:hyperlink r:id="rId3" w:history="1">
        <w:r w:rsidRPr="0013010F">
          <w:rPr>
            <w:rStyle w:val="Hyperlink"/>
            <w:lang w:val="en-US"/>
          </w:rPr>
          <w:t>Deng et al, "</w:t>
        </w:r>
        <w:proofErr w:type="spellStart"/>
        <w:r w:rsidRPr="0013010F">
          <w:rPr>
            <w:rStyle w:val="Hyperlink"/>
            <w:lang w:val="en-US"/>
          </w:rPr>
          <w:t>ArcFace</w:t>
        </w:r>
        <w:proofErr w:type="spellEnd"/>
        <w:r w:rsidRPr="0013010F">
          <w:rPr>
            <w:rStyle w:val="Hyperlink"/>
            <w:lang w:val="en-US"/>
          </w:rPr>
          <w:t>: Additive Angular Margin Loss for Deep Face Recognition", 2018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5F64"/>
    <w:multiLevelType w:val="multilevel"/>
    <w:tmpl w:val="3020C3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59C6461"/>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15:restartNumberingAfterBreak="0">
    <w:nsid w:val="0B6F540A"/>
    <w:multiLevelType w:val="multilevel"/>
    <w:tmpl w:val="95CA10DA"/>
    <w:lvl w:ilvl="0">
      <w:start w:val="1"/>
      <w:numFmt w:val="decimal"/>
      <w:pStyle w:val="Heading1"/>
      <w:lvlText w:val="%1"/>
      <w:lvlJc w:val="left"/>
      <w:pPr>
        <w:tabs>
          <w:tab w:val="num" w:pos="680"/>
        </w:tabs>
        <w:ind w:left="680" w:hanging="680"/>
      </w:pPr>
      <w:rPr>
        <w:rFonts w:hint="default"/>
      </w:rPr>
    </w:lvl>
    <w:lvl w:ilvl="1">
      <w:start w:val="1"/>
      <w:numFmt w:val="decimal"/>
      <w:pStyle w:val="Heading2"/>
      <w:lvlText w:val="%1.%2"/>
      <w:lvlJc w:val="left"/>
      <w:pPr>
        <w:tabs>
          <w:tab w:val="num" w:pos="680"/>
        </w:tabs>
        <w:ind w:left="680" w:hanging="680"/>
      </w:pPr>
      <w:rPr>
        <w:rFonts w:hint="default"/>
      </w:rPr>
    </w:lvl>
    <w:lvl w:ilvl="2">
      <w:start w:val="1"/>
      <w:numFmt w:val="decimal"/>
      <w:pStyle w:val="Heading3"/>
      <w:lvlText w:val="%1.%2.%3"/>
      <w:lvlJc w:val="left"/>
      <w:pPr>
        <w:tabs>
          <w:tab w:val="num" w:pos="284"/>
        </w:tabs>
        <w:ind w:left="964" w:hanging="680"/>
      </w:pPr>
      <w:rPr>
        <w:rFonts w:hint="default"/>
      </w:rPr>
    </w:lvl>
    <w:lvl w:ilvl="3">
      <w:start w:val="1"/>
      <w:numFmt w:val="decimal"/>
      <w:pStyle w:val="Heading4"/>
      <w:lvlText w:val="%1.%2.%3.%4"/>
      <w:lvlJc w:val="left"/>
      <w:pPr>
        <w:tabs>
          <w:tab w:val="num" w:pos="1715"/>
        </w:tabs>
        <w:ind w:left="1715" w:hanging="864"/>
      </w:pPr>
      <w:rPr>
        <w:rFonts w:hint="default"/>
      </w:rPr>
    </w:lvl>
    <w:lvl w:ilvl="4">
      <w:start w:val="1"/>
      <w:numFmt w:val="decimal"/>
      <w:pStyle w:val="Heading5"/>
      <w:lvlText w:val="%1.%2.%3.%4.%5"/>
      <w:lvlJc w:val="left"/>
      <w:pPr>
        <w:tabs>
          <w:tab w:val="num" w:pos="2001"/>
        </w:tabs>
        <w:ind w:left="2001" w:hanging="1008"/>
      </w:pPr>
      <w:rPr>
        <w:rFonts w:hint="default"/>
      </w:rPr>
    </w:lvl>
    <w:lvl w:ilvl="5">
      <w:start w:val="1"/>
      <w:numFmt w:val="decimal"/>
      <w:pStyle w:val="Heading6"/>
      <w:lvlText w:val="%1.%2.%3.%4.%5.%6"/>
      <w:lvlJc w:val="left"/>
      <w:pPr>
        <w:tabs>
          <w:tab w:val="num" w:pos="1720"/>
        </w:tabs>
        <w:ind w:left="1720"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19CC6F48"/>
    <w:multiLevelType w:val="hybridMultilevel"/>
    <w:tmpl w:val="C23E38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2573637E"/>
    <w:multiLevelType w:val="hybridMultilevel"/>
    <w:tmpl w:val="26248C52"/>
    <w:lvl w:ilvl="0" w:tplc="0809000F">
      <w:start w:val="1"/>
      <w:numFmt w:val="decimal"/>
      <w:lvlText w:val="%1."/>
      <w:lvlJc w:val="left"/>
      <w:pPr>
        <w:ind w:left="630" w:hanging="360"/>
      </w:pPr>
      <w:rPr>
        <w:rFonts w:hint="default"/>
      </w:rPr>
    </w:lvl>
    <w:lvl w:ilvl="1" w:tplc="08090011">
      <w:start w:val="1"/>
      <w:numFmt w:val="decimal"/>
      <w:lvlText w:val="%2)"/>
      <w:lvlJc w:val="left"/>
      <w:pPr>
        <w:ind w:left="11340" w:hanging="360"/>
      </w:pPr>
    </w:lvl>
    <w:lvl w:ilvl="2" w:tplc="0809001B" w:tentative="1">
      <w:start w:val="1"/>
      <w:numFmt w:val="lowerRoman"/>
      <w:lvlText w:val="%3."/>
      <w:lvlJc w:val="right"/>
      <w:pPr>
        <w:ind w:left="12240" w:hanging="180"/>
      </w:pPr>
    </w:lvl>
    <w:lvl w:ilvl="3" w:tplc="0809000F" w:tentative="1">
      <w:start w:val="1"/>
      <w:numFmt w:val="decimal"/>
      <w:lvlText w:val="%4."/>
      <w:lvlJc w:val="left"/>
      <w:pPr>
        <w:ind w:left="12960" w:hanging="360"/>
      </w:pPr>
    </w:lvl>
    <w:lvl w:ilvl="4" w:tplc="08090019" w:tentative="1">
      <w:start w:val="1"/>
      <w:numFmt w:val="lowerLetter"/>
      <w:lvlText w:val="%5."/>
      <w:lvlJc w:val="left"/>
      <w:pPr>
        <w:ind w:left="13680" w:hanging="360"/>
      </w:pPr>
    </w:lvl>
    <w:lvl w:ilvl="5" w:tplc="0809001B" w:tentative="1">
      <w:start w:val="1"/>
      <w:numFmt w:val="lowerRoman"/>
      <w:lvlText w:val="%6."/>
      <w:lvlJc w:val="right"/>
      <w:pPr>
        <w:ind w:left="14400" w:hanging="180"/>
      </w:pPr>
    </w:lvl>
    <w:lvl w:ilvl="6" w:tplc="0809000F" w:tentative="1">
      <w:start w:val="1"/>
      <w:numFmt w:val="decimal"/>
      <w:lvlText w:val="%7."/>
      <w:lvlJc w:val="left"/>
      <w:pPr>
        <w:ind w:left="15120" w:hanging="360"/>
      </w:pPr>
    </w:lvl>
    <w:lvl w:ilvl="7" w:tplc="08090019" w:tentative="1">
      <w:start w:val="1"/>
      <w:numFmt w:val="lowerLetter"/>
      <w:lvlText w:val="%8."/>
      <w:lvlJc w:val="left"/>
      <w:pPr>
        <w:ind w:left="15840" w:hanging="360"/>
      </w:pPr>
    </w:lvl>
    <w:lvl w:ilvl="8" w:tplc="0809001B" w:tentative="1">
      <w:start w:val="1"/>
      <w:numFmt w:val="lowerRoman"/>
      <w:lvlText w:val="%9."/>
      <w:lvlJc w:val="right"/>
      <w:pPr>
        <w:ind w:left="16560" w:hanging="180"/>
      </w:pPr>
    </w:lvl>
  </w:abstractNum>
  <w:abstractNum w:abstractNumId="6" w15:restartNumberingAfterBreak="0">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15:restartNumberingAfterBreak="0">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37481E"/>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4" w15:restartNumberingAfterBreak="0">
    <w:nsid w:val="64F147BB"/>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15:restartNumberingAfterBreak="0">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18" w15:restartNumberingAfterBreak="0">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3"/>
  </w:num>
  <w:num w:numId="4">
    <w:abstractNumId w:val="6"/>
  </w:num>
  <w:num w:numId="5">
    <w:abstractNumId w:val="12"/>
  </w:num>
  <w:num w:numId="6">
    <w:abstractNumId w:val="17"/>
  </w:num>
  <w:num w:numId="7">
    <w:abstractNumId w:val="10"/>
  </w:num>
  <w:num w:numId="8">
    <w:abstractNumId w:val="18"/>
  </w:num>
  <w:num w:numId="9">
    <w:abstractNumId w:val="11"/>
  </w:num>
  <w:num w:numId="10">
    <w:abstractNumId w:val="15"/>
  </w:num>
  <w:num w:numId="11">
    <w:abstractNumId w:val="16"/>
  </w:num>
  <w:num w:numId="12">
    <w:abstractNumId w:val="2"/>
  </w:num>
  <w:num w:numId="13">
    <w:abstractNumId w:val="9"/>
  </w:num>
  <w:num w:numId="14">
    <w:abstractNumId w:val="5"/>
  </w:num>
  <w:num w:numId="15">
    <w:abstractNumId w:val="4"/>
  </w:num>
  <w:num w:numId="16">
    <w:abstractNumId w:val="3"/>
  </w:num>
  <w:num w:numId="17">
    <w:abstractNumId w:val="1"/>
  </w:num>
  <w:num w:numId="18">
    <w:abstractNumId w:val="8"/>
  </w:num>
  <w:num w:numId="19">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26C0"/>
    <w:rsid w:val="000040D2"/>
    <w:rsid w:val="00014A0C"/>
    <w:rsid w:val="00015547"/>
    <w:rsid w:val="000225CA"/>
    <w:rsid w:val="000419AF"/>
    <w:rsid w:val="0006278A"/>
    <w:rsid w:val="0007073D"/>
    <w:rsid w:val="00094C91"/>
    <w:rsid w:val="000A0A11"/>
    <w:rsid w:val="000B268B"/>
    <w:rsid w:val="000C15DB"/>
    <w:rsid w:val="000D7517"/>
    <w:rsid w:val="000E7DFE"/>
    <w:rsid w:val="000F1ECE"/>
    <w:rsid w:val="001102CE"/>
    <w:rsid w:val="001171E6"/>
    <w:rsid w:val="00117F88"/>
    <w:rsid w:val="0013010F"/>
    <w:rsid w:val="001332E2"/>
    <w:rsid w:val="00163423"/>
    <w:rsid w:val="0016489C"/>
    <w:rsid w:val="0017011D"/>
    <w:rsid w:val="00196257"/>
    <w:rsid w:val="00196BE6"/>
    <w:rsid w:val="001972E4"/>
    <w:rsid w:val="001A39EA"/>
    <w:rsid w:val="001A3AE8"/>
    <w:rsid w:val="001B1982"/>
    <w:rsid w:val="001B6521"/>
    <w:rsid w:val="001C0903"/>
    <w:rsid w:val="001D2193"/>
    <w:rsid w:val="001E4067"/>
    <w:rsid w:val="001E557A"/>
    <w:rsid w:val="001E76D4"/>
    <w:rsid w:val="00223828"/>
    <w:rsid w:val="002248F0"/>
    <w:rsid w:val="00246F81"/>
    <w:rsid w:val="002671F3"/>
    <w:rsid w:val="00267AF5"/>
    <w:rsid w:val="00275FDB"/>
    <w:rsid w:val="00276983"/>
    <w:rsid w:val="002B1000"/>
    <w:rsid w:val="002B4D29"/>
    <w:rsid w:val="002C6400"/>
    <w:rsid w:val="002F7E24"/>
    <w:rsid w:val="002F7FBF"/>
    <w:rsid w:val="003067A6"/>
    <w:rsid w:val="003077A4"/>
    <w:rsid w:val="00324BC1"/>
    <w:rsid w:val="00334754"/>
    <w:rsid w:val="003566EC"/>
    <w:rsid w:val="00356CD1"/>
    <w:rsid w:val="003605B1"/>
    <w:rsid w:val="003836DF"/>
    <w:rsid w:val="003957BC"/>
    <w:rsid w:val="0039699D"/>
    <w:rsid w:val="003A6B08"/>
    <w:rsid w:val="003B18F1"/>
    <w:rsid w:val="003C6C02"/>
    <w:rsid w:val="003D1695"/>
    <w:rsid w:val="003D3729"/>
    <w:rsid w:val="003F1346"/>
    <w:rsid w:val="003F2A22"/>
    <w:rsid w:val="003F4D4D"/>
    <w:rsid w:val="003F562E"/>
    <w:rsid w:val="004016DD"/>
    <w:rsid w:val="00405929"/>
    <w:rsid w:val="00405C80"/>
    <w:rsid w:val="004248E5"/>
    <w:rsid w:val="00424D0D"/>
    <w:rsid w:val="00435805"/>
    <w:rsid w:val="0044147B"/>
    <w:rsid w:val="0044344B"/>
    <w:rsid w:val="004452CB"/>
    <w:rsid w:val="00450736"/>
    <w:rsid w:val="00456C59"/>
    <w:rsid w:val="00460449"/>
    <w:rsid w:val="004824FF"/>
    <w:rsid w:val="00490753"/>
    <w:rsid w:val="0049750C"/>
    <w:rsid w:val="004B24BC"/>
    <w:rsid w:val="004B451F"/>
    <w:rsid w:val="004B4632"/>
    <w:rsid w:val="004B4889"/>
    <w:rsid w:val="004B48FC"/>
    <w:rsid w:val="004C0ED1"/>
    <w:rsid w:val="004C6FE2"/>
    <w:rsid w:val="004D2DFF"/>
    <w:rsid w:val="004E2D88"/>
    <w:rsid w:val="004F05A0"/>
    <w:rsid w:val="00502B17"/>
    <w:rsid w:val="00502F53"/>
    <w:rsid w:val="00506D1F"/>
    <w:rsid w:val="00523F1F"/>
    <w:rsid w:val="00527D9A"/>
    <w:rsid w:val="00535552"/>
    <w:rsid w:val="005506E3"/>
    <w:rsid w:val="005520BA"/>
    <w:rsid w:val="00553893"/>
    <w:rsid w:val="005722CD"/>
    <w:rsid w:val="00574EFE"/>
    <w:rsid w:val="0057567B"/>
    <w:rsid w:val="00577D9E"/>
    <w:rsid w:val="00590BAD"/>
    <w:rsid w:val="005A1E69"/>
    <w:rsid w:val="005D0C5B"/>
    <w:rsid w:val="005D2934"/>
    <w:rsid w:val="005F09BA"/>
    <w:rsid w:val="005F0F89"/>
    <w:rsid w:val="005F252B"/>
    <w:rsid w:val="005F7885"/>
    <w:rsid w:val="0060578F"/>
    <w:rsid w:val="00633A3E"/>
    <w:rsid w:val="006340A8"/>
    <w:rsid w:val="00642E4E"/>
    <w:rsid w:val="00643F33"/>
    <w:rsid w:val="00651D17"/>
    <w:rsid w:val="00655010"/>
    <w:rsid w:val="00673893"/>
    <w:rsid w:val="00685753"/>
    <w:rsid w:val="00685D41"/>
    <w:rsid w:val="006900D7"/>
    <w:rsid w:val="0069080E"/>
    <w:rsid w:val="006B2D96"/>
    <w:rsid w:val="006D0527"/>
    <w:rsid w:val="006E2673"/>
    <w:rsid w:val="006F2D34"/>
    <w:rsid w:val="00717D3D"/>
    <w:rsid w:val="00723D90"/>
    <w:rsid w:val="007442CB"/>
    <w:rsid w:val="00751136"/>
    <w:rsid w:val="00770F21"/>
    <w:rsid w:val="00781103"/>
    <w:rsid w:val="00785D7E"/>
    <w:rsid w:val="007A3CC0"/>
    <w:rsid w:val="007A5CB0"/>
    <w:rsid w:val="007A7DF4"/>
    <w:rsid w:val="007A7EB7"/>
    <w:rsid w:val="007B0694"/>
    <w:rsid w:val="007B61A3"/>
    <w:rsid w:val="007C316D"/>
    <w:rsid w:val="00800FB6"/>
    <w:rsid w:val="0081184B"/>
    <w:rsid w:val="008265A4"/>
    <w:rsid w:val="008271F4"/>
    <w:rsid w:val="008312FE"/>
    <w:rsid w:val="00842EEE"/>
    <w:rsid w:val="00847C98"/>
    <w:rsid w:val="00856322"/>
    <w:rsid w:val="00867133"/>
    <w:rsid w:val="008672D1"/>
    <w:rsid w:val="00876647"/>
    <w:rsid w:val="008B1C54"/>
    <w:rsid w:val="008B5209"/>
    <w:rsid w:val="008C24F6"/>
    <w:rsid w:val="008E21D8"/>
    <w:rsid w:val="008E33F2"/>
    <w:rsid w:val="008F2E77"/>
    <w:rsid w:val="008F3984"/>
    <w:rsid w:val="009026DE"/>
    <w:rsid w:val="00906074"/>
    <w:rsid w:val="009118FF"/>
    <w:rsid w:val="009166D7"/>
    <w:rsid w:val="009176A3"/>
    <w:rsid w:val="009312FE"/>
    <w:rsid w:val="00943AF9"/>
    <w:rsid w:val="00943F36"/>
    <w:rsid w:val="009474AA"/>
    <w:rsid w:val="00947FDC"/>
    <w:rsid w:val="0095458E"/>
    <w:rsid w:val="009648AE"/>
    <w:rsid w:val="009759A3"/>
    <w:rsid w:val="009773DB"/>
    <w:rsid w:val="00990060"/>
    <w:rsid w:val="009B3FDB"/>
    <w:rsid w:val="009D0818"/>
    <w:rsid w:val="009D6796"/>
    <w:rsid w:val="009E36F2"/>
    <w:rsid w:val="009E3E7E"/>
    <w:rsid w:val="009E5F3D"/>
    <w:rsid w:val="009F29AB"/>
    <w:rsid w:val="009F4125"/>
    <w:rsid w:val="009F4EC6"/>
    <w:rsid w:val="00A02639"/>
    <w:rsid w:val="00A04841"/>
    <w:rsid w:val="00A0599B"/>
    <w:rsid w:val="00A13E15"/>
    <w:rsid w:val="00A24DCF"/>
    <w:rsid w:val="00A34686"/>
    <w:rsid w:val="00A34A5A"/>
    <w:rsid w:val="00A36861"/>
    <w:rsid w:val="00A44ADB"/>
    <w:rsid w:val="00A46B84"/>
    <w:rsid w:val="00A53E27"/>
    <w:rsid w:val="00A624A1"/>
    <w:rsid w:val="00A62DF7"/>
    <w:rsid w:val="00A70D0D"/>
    <w:rsid w:val="00A87A55"/>
    <w:rsid w:val="00A96A5E"/>
    <w:rsid w:val="00AA0D7E"/>
    <w:rsid w:val="00AA0ED3"/>
    <w:rsid w:val="00AB66F0"/>
    <w:rsid w:val="00AC36E6"/>
    <w:rsid w:val="00AE7B06"/>
    <w:rsid w:val="00AF2E15"/>
    <w:rsid w:val="00B050CB"/>
    <w:rsid w:val="00B11B89"/>
    <w:rsid w:val="00B251C3"/>
    <w:rsid w:val="00B326DA"/>
    <w:rsid w:val="00B34326"/>
    <w:rsid w:val="00B4515C"/>
    <w:rsid w:val="00B45D1F"/>
    <w:rsid w:val="00B6710D"/>
    <w:rsid w:val="00B764F4"/>
    <w:rsid w:val="00B80C5D"/>
    <w:rsid w:val="00B9365C"/>
    <w:rsid w:val="00B96D98"/>
    <w:rsid w:val="00BB0991"/>
    <w:rsid w:val="00BC71C1"/>
    <w:rsid w:val="00BD53B4"/>
    <w:rsid w:val="00BD5B6B"/>
    <w:rsid w:val="00BE1ED8"/>
    <w:rsid w:val="00BF2F69"/>
    <w:rsid w:val="00C04321"/>
    <w:rsid w:val="00C07789"/>
    <w:rsid w:val="00C11FA1"/>
    <w:rsid w:val="00C33616"/>
    <w:rsid w:val="00C34996"/>
    <w:rsid w:val="00C36C79"/>
    <w:rsid w:val="00C403D7"/>
    <w:rsid w:val="00C4162A"/>
    <w:rsid w:val="00C4410E"/>
    <w:rsid w:val="00C563FF"/>
    <w:rsid w:val="00C625B6"/>
    <w:rsid w:val="00C7326A"/>
    <w:rsid w:val="00C77E34"/>
    <w:rsid w:val="00C870B6"/>
    <w:rsid w:val="00C926C0"/>
    <w:rsid w:val="00CA0F90"/>
    <w:rsid w:val="00CB5332"/>
    <w:rsid w:val="00CC5025"/>
    <w:rsid w:val="00CD040B"/>
    <w:rsid w:val="00CD52E0"/>
    <w:rsid w:val="00CD7BA6"/>
    <w:rsid w:val="00CE37A8"/>
    <w:rsid w:val="00D1447B"/>
    <w:rsid w:val="00D24DB2"/>
    <w:rsid w:val="00D26E1A"/>
    <w:rsid w:val="00D2746B"/>
    <w:rsid w:val="00D35C1C"/>
    <w:rsid w:val="00D407A0"/>
    <w:rsid w:val="00D40AD4"/>
    <w:rsid w:val="00D51E8D"/>
    <w:rsid w:val="00D57810"/>
    <w:rsid w:val="00D623D4"/>
    <w:rsid w:val="00D7038F"/>
    <w:rsid w:val="00DB5DFC"/>
    <w:rsid w:val="00DD35D8"/>
    <w:rsid w:val="00DE365F"/>
    <w:rsid w:val="00DE3D57"/>
    <w:rsid w:val="00E01466"/>
    <w:rsid w:val="00E14476"/>
    <w:rsid w:val="00E340D6"/>
    <w:rsid w:val="00E47E01"/>
    <w:rsid w:val="00E55923"/>
    <w:rsid w:val="00E808A5"/>
    <w:rsid w:val="00E80CC3"/>
    <w:rsid w:val="00E830B9"/>
    <w:rsid w:val="00E935E6"/>
    <w:rsid w:val="00EC13B9"/>
    <w:rsid w:val="00ED361C"/>
    <w:rsid w:val="00ED5187"/>
    <w:rsid w:val="00EE283B"/>
    <w:rsid w:val="00EE472D"/>
    <w:rsid w:val="00EE669E"/>
    <w:rsid w:val="00F02B6B"/>
    <w:rsid w:val="00F06E0A"/>
    <w:rsid w:val="00F102A9"/>
    <w:rsid w:val="00F13365"/>
    <w:rsid w:val="00F35B53"/>
    <w:rsid w:val="00F43EE3"/>
    <w:rsid w:val="00F64EFC"/>
    <w:rsid w:val="00F72782"/>
    <w:rsid w:val="00F7640A"/>
    <w:rsid w:val="00F8787E"/>
    <w:rsid w:val="00FA5147"/>
    <w:rsid w:val="00FA7C5F"/>
    <w:rsid w:val="00FB4A58"/>
    <w:rsid w:val="00FB58F7"/>
    <w:rsid w:val="00FB5B47"/>
    <w:rsid w:val="00FC227F"/>
    <w:rsid w:val="00FC7805"/>
    <w:rsid w:val="00FD5949"/>
    <w:rsid w:val="00FD74A8"/>
    <w:rsid w:val="00FF1B6B"/>
    <w:rsid w:val="00FF3423"/>
    <w:rsid w:val="00FF46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A64FB"/>
  <w15:docId w15:val="{F971EAA5-6C48-4993-B7E6-4E968775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926C0"/>
    <w:pPr>
      <w:suppressAutoHyphens/>
    </w:pPr>
    <w:rPr>
      <w:sz w:val="24"/>
      <w:szCs w:val="24"/>
      <w:lang w:val="en-US" w:eastAsia="ar-SA"/>
    </w:rPr>
  </w:style>
  <w:style w:type="paragraph" w:styleId="Heading1">
    <w:name w:val="heading 1"/>
    <w:basedOn w:val="Normal"/>
    <w:next w:val="Normal"/>
    <w:link w:val="Heading1Char"/>
    <w:qFormat/>
    <w:rsid w:val="00B11B89"/>
    <w:pPr>
      <w:keepNext/>
      <w:numPr>
        <w:numId w:val="16"/>
      </w:numPr>
      <w:suppressAutoHyphens w:val="0"/>
      <w:spacing w:before="240" w:after="60"/>
      <w:jc w:val="both"/>
      <w:outlineLvl w:val="0"/>
    </w:pPr>
    <w:rPr>
      <w:rFonts w:cs="Arial"/>
      <w:b/>
      <w:bCs/>
      <w:sz w:val="32"/>
      <w:szCs w:val="20"/>
      <w:lang w:val="ru-RU" w:eastAsia="ru-RU"/>
    </w:rPr>
  </w:style>
  <w:style w:type="paragraph" w:styleId="Heading2">
    <w:name w:val="heading 2"/>
    <w:basedOn w:val="Normal"/>
    <w:next w:val="Normal"/>
    <w:link w:val="Heading2Char"/>
    <w:qFormat/>
    <w:rsid w:val="00B11B89"/>
    <w:pPr>
      <w:keepNext/>
      <w:numPr>
        <w:ilvl w:val="1"/>
        <w:numId w:val="16"/>
      </w:numPr>
      <w:suppressAutoHyphens w:val="0"/>
      <w:spacing w:before="240" w:after="60"/>
      <w:outlineLvl w:val="1"/>
    </w:pPr>
    <w:rPr>
      <w:rFonts w:cs="Arial"/>
      <w:b/>
      <w:bCs/>
      <w:iCs/>
      <w:sz w:val="28"/>
      <w:szCs w:val="20"/>
      <w:lang w:val="ru-RU" w:eastAsia="ru-RU"/>
    </w:rPr>
  </w:style>
  <w:style w:type="paragraph" w:styleId="Heading3">
    <w:name w:val="heading 3"/>
    <w:basedOn w:val="Normal"/>
    <w:next w:val="Normal"/>
    <w:link w:val="Heading3Char"/>
    <w:qFormat/>
    <w:rsid w:val="00B11B89"/>
    <w:pPr>
      <w:keepNext/>
      <w:numPr>
        <w:ilvl w:val="2"/>
        <w:numId w:val="16"/>
      </w:numPr>
      <w:suppressAutoHyphens w:val="0"/>
      <w:spacing w:before="240" w:after="60"/>
      <w:outlineLvl w:val="2"/>
    </w:pPr>
    <w:rPr>
      <w:rFonts w:cs="Arial"/>
      <w:b/>
      <w:bCs/>
      <w:sz w:val="28"/>
      <w:szCs w:val="20"/>
      <w:lang w:val="ru-RU" w:eastAsia="ru-RU"/>
    </w:rPr>
  </w:style>
  <w:style w:type="paragraph" w:styleId="Heading4">
    <w:name w:val="heading 4"/>
    <w:basedOn w:val="Normal"/>
    <w:next w:val="Normal"/>
    <w:qFormat/>
    <w:rsid w:val="00B11B89"/>
    <w:pPr>
      <w:keepNext/>
      <w:numPr>
        <w:ilvl w:val="3"/>
        <w:numId w:val="16"/>
      </w:numPr>
      <w:suppressAutoHyphens w:val="0"/>
      <w:spacing w:before="240" w:after="60"/>
      <w:outlineLvl w:val="3"/>
    </w:pPr>
    <w:rPr>
      <w:b/>
      <w:bCs/>
      <w:szCs w:val="20"/>
      <w:lang w:val="ru-RU" w:eastAsia="ru-RU"/>
    </w:rPr>
  </w:style>
  <w:style w:type="paragraph" w:styleId="Heading5">
    <w:name w:val="heading 5"/>
    <w:basedOn w:val="Normal"/>
    <w:next w:val="Normal"/>
    <w:qFormat/>
    <w:rsid w:val="00B11B89"/>
    <w:pPr>
      <w:numPr>
        <w:ilvl w:val="4"/>
        <w:numId w:val="16"/>
      </w:numPr>
      <w:suppressAutoHyphens w:val="0"/>
      <w:spacing w:before="240" w:after="60"/>
      <w:outlineLvl w:val="4"/>
    </w:pPr>
    <w:rPr>
      <w:bCs/>
      <w:iCs/>
      <w:szCs w:val="20"/>
      <w:lang w:val="ru-RU" w:eastAsia="ru-RU"/>
    </w:rPr>
  </w:style>
  <w:style w:type="paragraph" w:styleId="Heading6">
    <w:name w:val="heading 6"/>
    <w:basedOn w:val="Normal"/>
    <w:next w:val="Normal"/>
    <w:qFormat/>
    <w:rsid w:val="00B11B89"/>
    <w:pPr>
      <w:numPr>
        <w:ilvl w:val="5"/>
        <w:numId w:val="16"/>
      </w:numPr>
      <w:suppressAutoHyphens w:val="0"/>
      <w:spacing w:before="240" w:after="60"/>
      <w:outlineLvl w:val="5"/>
    </w:pPr>
    <w:rPr>
      <w:bCs/>
      <w:sz w:val="20"/>
      <w:szCs w:val="20"/>
      <w:lang w:val="ru-RU" w:eastAsia="ru-RU"/>
    </w:rPr>
  </w:style>
  <w:style w:type="paragraph" w:styleId="Heading7">
    <w:name w:val="heading 7"/>
    <w:basedOn w:val="Normal"/>
    <w:next w:val="Normal"/>
    <w:qFormat/>
    <w:rsid w:val="00B11B89"/>
    <w:pPr>
      <w:numPr>
        <w:ilvl w:val="6"/>
        <w:numId w:val="16"/>
      </w:numPr>
      <w:suppressAutoHyphens w:val="0"/>
      <w:spacing w:before="240" w:after="60"/>
      <w:outlineLvl w:val="6"/>
    </w:pPr>
    <w:rPr>
      <w:szCs w:val="20"/>
      <w:lang w:val="ru-RU" w:eastAsia="ru-RU"/>
    </w:rPr>
  </w:style>
  <w:style w:type="paragraph" w:styleId="Heading8">
    <w:name w:val="heading 8"/>
    <w:basedOn w:val="Normal"/>
    <w:next w:val="Normal"/>
    <w:qFormat/>
    <w:rsid w:val="00B11B89"/>
    <w:pPr>
      <w:numPr>
        <w:ilvl w:val="7"/>
        <w:numId w:val="16"/>
      </w:numPr>
      <w:suppressAutoHyphens w:val="0"/>
      <w:spacing w:before="240" w:after="60"/>
      <w:outlineLvl w:val="7"/>
    </w:pPr>
    <w:rPr>
      <w:i/>
      <w:iCs/>
      <w:szCs w:val="20"/>
      <w:lang w:val="ru-RU" w:eastAsia="ru-RU"/>
    </w:rPr>
  </w:style>
  <w:style w:type="paragraph" w:styleId="Heading9">
    <w:name w:val="heading 9"/>
    <w:basedOn w:val="Normal"/>
    <w:next w:val="Normal"/>
    <w:qFormat/>
    <w:rsid w:val="00B11B89"/>
    <w:pPr>
      <w:numPr>
        <w:ilvl w:val="8"/>
        <w:numId w:val="16"/>
      </w:numPr>
      <w:suppressAutoHyphens w:val="0"/>
      <w:spacing w:before="240" w:after="60"/>
      <w:outlineLvl w:val="8"/>
    </w:pPr>
    <w:rPr>
      <w:rFonts w:ascii="Arial" w:hAnsi="Arial" w:cs="Arial"/>
      <w:sz w:val="22"/>
      <w:szCs w:val="20"/>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926C0"/>
    <w:pPr>
      <w:jc w:val="both"/>
    </w:pPr>
    <w:rPr>
      <w:bCs/>
      <w:lang w:val="ru-RU"/>
    </w:rPr>
  </w:style>
  <w:style w:type="paragraph" w:customStyle="1" w:styleId="a">
    <w:name w:val="Знак"/>
    <w:basedOn w:val="Normal"/>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Heading3Char">
    <w:name w:val="Heading 3 Char"/>
    <w:link w:val="Heading3"/>
    <w:rsid w:val="00A44ADB"/>
    <w:rPr>
      <w:rFonts w:cs="Arial"/>
      <w:b/>
      <w:bCs/>
      <w:sz w:val="28"/>
      <w:lang w:val="ru-RU" w:eastAsia="ru-RU"/>
    </w:rPr>
  </w:style>
  <w:style w:type="character" w:customStyle="1" w:styleId="Heading2Char">
    <w:name w:val="Heading 2 Char"/>
    <w:link w:val="Heading2"/>
    <w:rsid w:val="00A44ADB"/>
    <w:rPr>
      <w:rFonts w:cs="Arial"/>
      <w:b/>
      <w:bCs/>
      <w:iCs/>
      <w:sz w:val="28"/>
      <w:lang w:val="ru-RU" w:eastAsia="ru-RU"/>
    </w:rPr>
  </w:style>
  <w:style w:type="paragraph" w:styleId="TOC1">
    <w:name w:val="toc 1"/>
    <w:basedOn w:val="Normal"/>
    <w:next w:val="Normal"/>
    <w:autoRedefine/>
    <w:uiPriority w:val="39"/>
    <w:rsid w:val="009474AA"/>
  </w:style>
  <w:style w:type="paragraph" w:styleId="TOC2">
    <w:name w:val="toc 2"/>
    <w:basedOn w:val="Normal"/>
    <w:next w:val="Normal"/>
    <w:autoRedefine/>
    <w:uiPriority w:val="39"/>
    <w:rsid w:val="009474AA"/>
    <w:pPr>
      <w:ind w:left="240"/>
    </w:pPr>
  </w:style>
  <w:style w:type="paragraph" w:styleId="TOC3">
    <w:name w:val="toc 3"/>
    <w:basedOn w:val="Normal"/>
    <w:next w:val="Normal"/>
    <w:autoRedefine/>
    <w:uiPriority w:val="39"/>
    <w:rsid w:val="009474AA"/>
    <w:pPr>
      <w:ind w:left="480"/>
    </w:pPr>
  </w:style>
  <w:style w:type="character" w:styleId="Hyperlink">
    <w:name w:val="Hyperlink"/>
    <w:uiPriority w:val="99"/>
    <w:rsid w:val="009474AA"/>
    <w:rPr>
      <w:color w:val="0000FF"/>
      <w:u w:val="single"/>
    </w:rPr>
  </w:style>
  <w:style w:type="paragraph" w:styleId="Footer">
    <w:name w:val="footer"/>
    <w:basedOn w:val="Normal"/>
    <w:link w:val="FooterChar"/>
    <w:rsid w:val="00196257"/>
    <w:pPr>
      <w:tabs>
        <w:tab w:val="center" w:pos="4677"/>
        <w:tab w:val="right" w:pos="9355"/>
      </w:tabs>
    </w:pPr>
  </w:style>
  <w:style w:type="character" w:styleId="PageNumber">
    <w:name w:val="page number"/>
    <w:basedOn w:val="DefaultParagraphFont"/>
    <w:rsid w:val="00196257"/>
  </w:style>
  <w:style w:type="paragraph" w:styleId="BodyTextIndent">
    <w:name w:val="Body Text Indent"/>
    <w:basedOn w:val="Normal"/>
    <w:rsid w:val="00D40AD4"/>
    <w:pPr>
      <w:spacing w:after="120"/>
      <w:ind w:left="283"/>
    </w:pPr>
  </w:style>
  <w:style w:type="paragraph" w:customStyle="1" w:styleId="a0">
    <w:name w:val="Текст диссертации"/>
    <w:basedOn w:val="Normal"/>
    <w:rsid w:val="00D40AD4"/>
    <w:pPr>
      <w:suppressAutoHyphens w:val="0"/>
      <w:spacing w:line="360" w:lineRule="auto"/>
      <w:ind w:firstLine="708"/>
      <w:jc w:val="both"/>
    </w:pPr>
    <w:rPr>
      <w:sz w:val="28"/>
      <w:lang w:val="ru-RU" w:eastAsia="ru-RU"/>
    </w:rPr>
  </w:style>
  <w:style w:type="paragraph" w:styleId="Header">
    <w:name w:val="header"/>
    <w:basedOn w:val="Normal"/>
    <w:link w:val="HeaderChar"/>
    <w:rsid w:val="004452CB"/>
    <w:pPr>
      <w:tabs>
        <w:tab w:val="center" w:pos="4677"/>
        <w:tab w:val="right" w:pos="9355"/>
      </w:tabs>
    </w:pPr>
  </w:style>
  <w:style w:type="paragraph" w:customStyle="1" w:styleId="a1">
    <w:name w:val="Содержимое таблицы"/>
    <w:basedOn w:val="BodyText"/>
    <w:rsid w:val="00B6710D"/>
    <w:pPr>
      <w:suppressLineNumbers/>
    </w:pPr>
    <w:rPr>
      <w:sz w:val="28"/>
    </w:rPr>
  </w:style>
  <w:style w:type="paragraph" w:customStyle="1" w:styleId="a2">
    <w:name w:val="Обычный по центру"/>
    <w:basedOn w:val="Normal"/>
    <w:rsid w:val="00B6710D"/>
    <w:pPr>
      <w:widowControl w:val="0"/>
      <w:jc w:val="center"/>
    </w:pPr>
    <w:rPr>
      <w:rFonts w:eastAsia="Tahoma"/>
      <w:lang w:val="ru-RU"/>
    </w:rPr>
  </w:style>
  <w:style w:type="paragraph" w:styleId="ListParagraph">
    <w:name w:val="List Paragraph"/>
    <w:basedOn w:val="Normal"/>
    <w:uiPriority w:val="34"/>
    <w:qFormat/>
    <w:rsid w:val="0044147B"/>
    <w:pPr>
      <w:suppressAutoHyphens w:val="0"/>
      <w:ind w:left="720"/>
      <w:contextualSpacing/>
    </w:pPr>
    <w:rPr>
      <w:lang w:val="ru-RU" w:eastAsia="ru-RU"/>
    </w:rPr>
  </w:style>
  <w:style w:type="paragraph" w:customStyle="1" w:styleId="a3">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Normal"/>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TOCHeading">
    <w:name w:val="TOC Heading"/>
    <w:basedOn w:val="Heading1"/>
    <w:next w:val="Normal"/>
    <w:link w:val="TOCHeadingChar"/>
    <w:uiPriority w:val="39"/>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Heading1Char">
    <w:name w:val="Heading 1 Char"/>
    <w:link w:val="Heading1"/>
    <w:rsid w:val="00535552"/>
    <w:rPr>
      <w:rFonts w:cs="Arial"/>
      <w:b/>
      <w:bCs/>
      <w:sz w:val="32"/>
      <w:lang w:val="ru-RU" w:eastAsia="ru-RU"/>
    </w:rPr>
  </w:style>
  <w:style w:type="paragraph" w:styleId="FootnoteText">
    <w:name w:val="footnote text"/>
    <w:basedOn w:val="Normal"/>
    <w:link w:val="FootnoteTextChar"/>
    <w:rsid w:val="00535552"/>
    <w:pPr>
      <w:suppressAutoHyphens w:val="0"/>
    </w:pPr>
    <w:rPr>
      <w:sz w:val="20"/>
      <w:szCs w:val="20"/>
      <w:lang w:val="ru-RU" w:eastAsia="ru-RU"/>
    </w:rPr>
  </w:style>
  <w:style w:type="character" w:customStyle="1" w:styleId="FootnoteTextChar">
    <w:name w:val="Footnote Text Char"/>
    <w:basedOn w:val="DefaultParagraphFont"/>
    <w:link w:val="FootnoteText"/>
    <w:rsid w:val="00535552"/>
  </w:style>
  <w:style w:type="character" w:styleId="FootnoteReference">
    <w:name w:val="footnote reference"/>
    <w:rsid w:val="00535552"/>
    <w:rPr>
      <w:vertAlign w:val="superscript"/>
    </w:rPr>
  </w:style>
  <w:style w:type="character" w:customStyle="1" w:styleId="FooterChar">
    <w:name w:val="Footer Char"/>
    <w:link w:val="Footer"/>
    <w:rsid w:val="00535552"/>
    <w:rPr>
      <w:sz w:val="24"/>
      <w:szCs w:val="24"/>
      <w:lang w:val="en-US" w:eastAsia="ar-SA"/>
    </w:rPr>
  </w:style>
  <w:style w:type="character" w:customStyle="1" w:styleId="HeaderChar">
    <w:name w:val="Header Char"/>
    <w:link w:val="Header"/>
    <w:rsid w:val="00535552"/>
    <w:rPr>
      <w:sz w:val="24"/>
      <w:szCs w:val="24"/>
      <w:lang w:val="en-US" w:eastAsia="ar-SA"/>
    </w:rPr>
  </w:style>
  <w:style w:type="paragraph" w:customStyle="1" w:styleId="a4">
    <w:name w:val="Ненумерованный список"/>
    <w:basedOn w:val="a0"/>
    <w:rsid w:val="00535552"/>
    <w:pPr>
      <w:ind w:firstLine="720"/>
    </w:pPr>
    <w:rPr>
      <w:szCs w:val="20"/>
    </w:rPr>
  </w:style>
  <w:style w:type="paragraph" w:customStyle="1" w:styleId="12">
    <w:name w:val="Стиль по ширине Междустр.интервал:  множитель 12 ин"/>
    <w:basedOn w:val="Normal"/>
    <w:rsid w:val="00535552"/>
    <w:pPr>
      <w:suppressAutoHyphens w:val="0"/>
      <w:spacing w:line="288" w:lineRule="auto"/>
      <w:jc w:val="both"/>
    </w:pPr>
    <w:rPr>
      <w:szCs w:val="20"/>
      <w:lang w:val="ru-RU" w:eastAsia="ru-RU"/>
    </w:rPr>
  </w:style>
  <w:style w:type="paragraph" w:customStyle="1" w:styleId="2">
    <w:name w:val="Подзаголовок2"/>
    <w:basedOn w:val="Normal"/>
    <w:next w:val="a0"/>
    <w:rsid w:val="00535552"/>
    <w:pPr>
      <w:keepNext/>
      <w:suppressAutoHyphens w:val="0"/>
      <w:spacing w:before="240" w:after="120" w:line="360" w:lineRule="auto"/>
      <w:jc w:val="both"/>
    </w:pPr>
    <w:rPr>
      <w:b/>
      <w:sz w:val="28"/>
      <w:lang w:val="ru-RU" w:eastAsia="ru-RU"/>
    </w:rPr>
  </w:style>
  <w:style w:type="paragraph" w:customStyle="1" w:styleId="a5">
    <w:name w:val="Утверждение"/>
    <w:basedOn w:val="a0"/>
    <w:next w:val="a0"/>
    <w:rsid w:val="00535552"/>
    <w:pPr>
      <w:ind w:firstLine="720"/>
    </w:pPr>
    <w:rPr>
      <w:i/>
      <w:szCs w:val="28"/>
    </w:rPr>
  </w:style>
  <w:style w:type="paragraph" w:customStyle="1" w:styleId="a6">
    <w:name w:val="Выводы по главе"/>
    <w:basedOn w:val="a7"/>
    <w:next w:val="a0"/>
    <w:rsid w:val="00535552"/>
  </w:style>
  <w:style w:type="paragraph" w:customStyle="1" w:styleId="a7">
    <w:name w:val="Заголовок раздела"/>
    <w:basedOn w:val="Heading2"/>
    <w:rsid w:val="00535552"/>
    <w:pPr>
      <w:pageBreakBefore/>
      <w:numPr>
        <w:ilvl w:val="0"/>
        <w:numId w:val="0"/>
      </w:numPr>
      <w:spacing w:before="0" w:after="240" w:line="360" w:lineRule="auto"/>
    </w:pPr>
    <w:rPr>
      <w:rFonts w:ascii="Arial" w:hAnsi="Arial"/>
      <w:i/>
      <w:sz w:val="32"/>
      <w:szCs w:val="28"/>
    </w:rPr>
  </w:style>
  <w:style w:type="paragraph" w:customStyle="1" w:styleId="a8">
    <w:name w:val="Заголовок главы"/>
    <w:basedOn w:val="Heading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9">
    <w:name w:val="Заголовок подраздела"/>
    <w:basedOn w:val="Heading3"/>
    <w:rsid w:val="00535552"/>
    <w:pPr>
      <w:numPr>
        <w:ilvl w:val="0"/>
        <w:numId w:val="0"/>
      </w:numPr>
      <w:spacing w:after="120" w:line="360" w:lineRule="auto"/>
    </w:pPr>
    <w:rPr>
      <w:rFonts w:ascii="Arial" w:hAnsi="Arial"/>
      <w:szCs w:val="24"/>
    </w:rPr>
  </w:style>
  <w:style w:type="paragraph" w:customStyle="1" w:styleId="3">
    <w:name w:val="Подзаголовок3"/>
    <w:basedOn w:val="2"/>
    <w:next w:val="a0"/>
    <w:rsid w:val="00535552"/>
    <w:pPr>
      <w:spacing w:before="180" w:after="60"/>
    </w:pPr>
    <w:rPr>
      <w:b w:val="0"/>
      <w:u w:val="single"/>
    </w:rPr>
  </w:style>
  <w:style w:type="paragraph" w:customStyle="1" w:styleId="120">
    <w:name w:val="Основной текст 12 пт"/>
    <w:basedOn w:val="Normal"/>
    <w:link w:val="121"/>
    <w:qFormat/>
    <w:rsid w:val="00C36C79"/>
    <w:pPr>
      <w:suppressAutoHyphens w:val="0"/>
      <w:overflowPunct w:val="0"/>
      <w:autoSpaceDE w:val="0"/>
      <w:autoSpaceDN w:val="0"/>
      <w:adjustRightInd w:val="0"/>
      <w:spacing w:line="360" w:lineRule="auto"/>
      <w:ind w:firstLine="567"/>
      <w:jc w:val="both"/>
      <w:textAlignment w:val="baseline"/>
    </w:pPr>
    <w:rPr>
      <w:szCs w:val="20"/>
    </w:rPr>
  </w:style>
  <w:style w:type="character" w:customStyle="1" w:styleId="121">
    <w:name w:val="Основной текст 12 пт Знак"/>
    <w:link w:val="120"/>
    <w:rsid w:val="00C36C79"/>
    <w:rPr>
      <w:sz w:val="24"/>
    </w:rPr>
  </w:style>
  <w:style w:type="character" w:customStyle="1" w:styleId="BodyTextChar">
    <w:name w:val="Body Text Char"/>
    <w:link w:val="BodyText"/>
    <w:rsid w:val="00FF46D1"/>
    <w:rPr>
      <w:bCs/>
      <w:sz w:val="24"/>
      <w:szCs w:val="24"/>
      <w:lang w:eastAsia="ar-SA"/>
    </w:rPr>
  </w:style>
  <w:style w:type="character" w:styleId="CommentReference">
    <w:name w:val="annotation reference"/>
    <w:uiPriority w:val="99"/>
    <w:unhideWhenUsed/>
    <w:rsid w:val="00847C98"/>
    <w:rPr>
      <w:sz w:val="16"/>
      <w:szCs w:val="16"/>
    </w:rPr>
  </w:style>
  <w:style w:type="paragraph" w:styleId="CommentText">
    <w:name w:val="annotation text"/>
    <w:basedOn w:val="Normal"/>
    <w:link w:val="CommentTextChar"/>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CommentTextChar">
    <w:name w:val="Comment Text Char"/>
    <w:link w:val="CommentText"/>
    <w:uiPriority w:val="99"/>
    <w:rsid w:val="00847C98"/>
    <w:rPr>
      <w:rFonts w:ascii="Calibri" w:eastAsia="Calibri" w:hAnsi="Calibri"/>
      <w:lang w:eastAsia="en-US"/>
    </w:rPr>
  </w:style>
  <w:style w:type="paragraph" w:styleId="BalloonText">
    <w:name w:val="Balloon Text"/>
    <w:basedOn w:val="Normal"/>
    <w:link w:val="BalloonTextChar"/>
    <w:rsid w:val="00847C98"/>
    <w:rPr>
      <w:rFonts w:ascii="Tahoma" w:hAnsi="Tahoma" w:cs="Tahoma"/>
      <w:sz w:val="16"/>
      <w:szCs w:val="16"/>
    </w:rPr>
  </w:style>
  <w:style w:type="character" w:customStyle="1" w:styleId="BalloonTextChar">
    <w:name w:val="Balloon Text Char"/>
    <w:link w:val="BalloonText"/>
    <w:rsid w:val="00847C98"/>
    <w:rPr>
      <w:rFonts w:ascii="Tahoma" w:hAnsi="Tahoma" w:cs="Tahoma"/>
      <w:sz w:val="16"/>
      <w:szCs w:val="16"/>
      <w:lang w:val="en-US" w:eastAsia="ar-SA"/>
    </w:rPr>
  </w:style>
  <w:style w:type="character" w:styleId="Emphasis">
    <w:name w:val="Emphasis"/>
    <w:uiPriority w:val="20"/>
    <w:qFormat/>
    <w:rsid w:val="003566EC"/>
    <w:rPr>
      <w:i/>
      <w:iCs/>
    </w:rPr>
  </w:style>
  <w:style w:type="table" w:styleId="TableGrid">
    <w:name w:val="Table Grid"/>
    <w:basedOn w:val="TableNormal"/>
    <w:rsid w:val="006900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Стиль1"/>
    <w:basedOn w:val="TOCHeading"/>
    <w:link w:val="10"/>
    <w:qFormat/>
    <w:rsid w:val="00F64EFC"/>
    <w:pPr>
      <w:jc w:val="center"/>
    </w:pPr>
    <w:rPr>
      <w:color w:val="auto"/>
    </w:rPr>
  </w:style>
  <w:style w:type="paragraph" w:styleId="Caption">
    <w:name w:val="caption"/>
    <w:basedOn w:val="Normal"/>
    <w:next w:val="Normal"/>
    <w:uiPriority w:val="35"/>
    <w:unhideWhenUsed/>
    <w:qFormat/>
    <w:rsid w:val="00F64EFC"/>
    <w:pPr>
      <w:suppressAutoHyphens w:val="0"/>
      <w:spacing w:after="200"/>
    </w:pPr>
    <w:rPr>
      <w:rFonts w:ascii="Calibri" w:eastAsia="Calibri" w:hAnsi="Calibri"/>
      <w:i/>
      <w:iCs/>
      <w:color w:val="44546A"/>
      <w:sz w:val="18"/>
      <w:szCs w:val="18"/>
      <w:lang w:val="en-GB" w:eastAsia="en-US"/>
    </w:rPr>
  </w:style>
  <w:style w:type="character" w:customStyle="1" w:styleId="TOCHeadingChar">
    <w:name w:val="TOC Heading Char"/>
    <w:link w:val="TOCHeading"/>
    <w:uiPriority w:val="39"/>
    <w:rsid w:val="00F64EFC"/>
    <w:rPr>
      <w:rFonts w:ascii="Cambria" w:hAnsi="Cambria" w:cs="Arial"/>
      <w:b/>
      <w:bCs/>
      <w:color w:val="365F91"/>
      <w:sz w:val="28"/>
      <w:szCs w:val="28"/>
      <w:lang w:val="ru-RU" w:eastAsia="en-US"/>
    </w:rPr>
  </w:style>
  <w:style w:type="character" w:customStyle="1" w:styleId="10">
    <w:name w:val="Стиль1 Знак"/>
    <w:basedOn w:val="TOCHeadingChar"/>
    <w:link w:val="1"/>
    <w:rsid w:val="00F64EFC"/>
    <w:rPr>
      <w:rFonts w:ascii="Cambria" w:hAnsi="Cambria" w:cs="Arial"/>
      <w:b/>
      <w:bCs/>
      <w:color w:val="365F91"/>
      <w:sz w:val="28"/>
      <w:szCs w:val="28"/>
      <w:lang w:val="ru-RU" w:eastAsia="en-US"/>
    </w:rPr>
  </w:style>
  <w:style w:type="character" w:customStyle="1" w:styleId="js-about-item-abstr">
    <w:name w:val="js-about-item-abstr"/>
    <w:rsid w:val="00F64EFC"/>
  </w:style>
  <w:style w:type="character" w:styleId="FollowedHyperlink">
    <w:name w:val="FollowedHyperlink"/>
    <w:basedOn w:val="DefaultParagraphFont"/>
    <w:rsid w:val="00990060"/>
    <w:rPr>
      <w:color w:val="954F72" w:themeColor="followedHyperlink"/>
      <w:u w:val="single"/>
    </w:rPr>
  </w:style>
  <w:style w:type="paragraph" w:styleId="CommentSubject">
    <w:name w:val="annotation subject"/>
    <w:basedOn w:val="CommentText"/>
    <w:next w:val="CommentText"/>
    <w:link w:val="CommentSubjectChar"/>
    <w:semiHidden/>
    <w:unhideWhenUsed/>
    <w:rsid w:val="00CD040B"/>
    <w:pPr>
      <w:suppressAutoHyphens/>
      <w:spacing w:after="0" w:line="240" w:lineRule="auto"/>
    </w:pPr>
    <w:rPr>
      <w:rFonts w:ascii="Times New Roman" w:eastAsia="Times New Roman" w:hAnsi="Times New Roman"/>
      <w:b/>
      <w:bCs/>
      <w:lang w:val="en-US" w:eastAsia="ar-SA"/>
    </w:rPr>
  </w:style>
  <w:style w:type="character" w:customStyle="1" w:styleId="CommentSubjectChar">
    <w:name w:val="Comment Subject Char"/>
    <w:basedOn w:val="CommentTextChar"/>
    <w:link w:val="CommentSubject"/>
    <w:semiHidden/>
    <w:rsid w:val="00CD040B"/>
    <w:rPr>
      <w:rFonts w:ascii="Calibri" w:eastAsia="Calibri" w:hAnsi="Calibri"/>
      <w:b/>
      <w:bCs/>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github.com/jcjohnson/cnn-benchmarks" TargetMode="External"/><Relationship Id="rId3" Type="http://schemas.openxmlformats.org/officeDocument/2006/relationships/styles" Target="styles.xml"/><Relationship Id="rId21" Type="http://schemas.openxmlformats.org/officeDocument/2006/relationships/hyperlink" Target="https://github.com/davidsandberg/face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robots.ox.ac.uk/~vgg/research/very_dee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www.image-net.org/challenges/LSVRC/2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rxiv.org/abs/1602.07261"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rxiv.org/abs/1602.07261" TargetMode="External"/><Relationship Id="rId23" Type="http://schemas.openxmlformats.org/officeDocument/2006/relationships/hyperlink" Target="https://arxiv.org/pdf/1602.07261.pdf" TargetMode="External"/><Relationship Id="rId28" Type="http://schemas.openxmlformats.org/officeDocument/2006/relationships/hyperlink" Target="https://cmusatyalab.github.io/openface/models-and-accuracies/%23pre-trained-models" TargetMode="External"/><Relationship Id="rId10" Type="http://schemas.openxmlformats.org/officeDocument/2006/relationships/image" Target="media/image3.jpeg"/><Relationship Id="rId19" Type="http://schemas.openxmlformats.org/officeDocument/2006/relationships/image" Target="media/image11.jpe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dlib.net/python/index.html%23dlib.face_recognition_model_v1" TargetMode="External"/><Relationship Id="rId27" Type="http://schemas.openxmlformats.org/officeDocument/2006/relationships/hyperlink" Target="https://developer.nvidia.com/deep-learning-performance-training-inference"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arxiv.org/abs/1801.07698" TargetMode="External"/><Relationship Id="rId2" Type="http://schemas.openxmlformats.org/officeDocument/2006/relationships/hyperlink" Target="https://arxiv.org/abs/1801.09414" TargetMode="External"/><Relationship Id="rId1" Type="http://schemas.openxmlformats.org/officeDocument/2006/relationships/hyperlink" Target="https://arxiv.org/abs/1704.0806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646FD7-449A-422A-820A-45C067F96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1</Pages>
  <Words>1139</Words>
  <Characters>6494</Characters>
  <Application>Microsoft Office Word</Application>
  <DocSecurity>0</DocSecurity>
  <Lines>54</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Отчет</vt:lpstr>
      <vt:lpstr>Отчет</vt:lpstr>
    </vt:vector>
  </TitlesOfParts>
  <Company>SPecialiST RePack</Company>
  <LinksUpToDate>false</LinksUpToDate>
  <CharactersWithSpaces>7618</CharactersWithSpaces>
  <SharedDoc>false</SharedDoc>
  <HLinks>
    <vt:vector size="84" baseType="variant">
      <vt:variant>
        <vt:i4>6029390</vt:i4>
      </vt:variant>
      <vt:variant>
        <vt:i4>69</vt:i4>
      </vt:variant>
      <vt:variant>
        <vt:i4>0</vt:i4>
      </vt:variant>
      <vt:variant>
        <vt:i4>5</vt:i4>
      </vt:variant>
      <vt:variant>
        <vt:lpwstr>https://cv-tricks.com/object-detection/faster-r-cnn-yolo-ssd/</vt:lpwstr>
      </vt:variant>
      <vt:variant>
        <vt:lpwstr/>
      </vt:variant>
      <vt:variant>
        <vt:i4>2621477</vt:i4>
      </vt:variant>
      <vt:variant>
        <vt:i4>66</vt:i4>
      </vt:variant>
      <vt:variant>
        <vt:i4>0</vt:i4>
      </vt:variant>
      <vt:variant>
        <vt:i4>5</vt:i4>
      </vt:variant>
      <vt:variant>
        <vt:lpwstr>https://medium.com/zylapp/review-of-deep-learning-algorithms-for-object-detection-c1f3d437b852</vt:lpwstr>
      </vt:variant>
      <vt:variant>
        <vt:lpwstr/>
      </vt:variant>
      <vt:variant>
        <vt:i4>5898252</vt:i4>
      </vt:variant>
      <vt:variant>
        <vt:i4>63</vt:i4>
      </vt:variant>
      <vt:variant>
        <vt:i4>0</vt:i4>
      </vt:variant>
      <vt:variant>
        <vt:i4>5</vt:i4>
      </vt:variant>
      <vt:variant>
        <vt:lpwstr>https://courses.engr.illinois.edu/cs445/fa2015/projects/final/object-detection-video.pdf</vt:lpwstr>
      </vt:variant>
      <vt:variant>
        <vt:lpwstr/>
      </vt:variant>
      <vt:variant>
        <vt:i4>5636173</vt:i4>
      </vt:variant>
      <vt:variant>
        <vt:i4>60</vt:i4>
      </vt:variant>
      <vt:variant>
        <vt:i4>0</vt:i4>
      </vt:variant>
      <vt:variant>
        <vt:i4>5</vt:i4>
      </vt:variant>
      <vt:variant>
        <vt:lpwstr>https://towardsdatascience.com/fasterrcnn-explained-part-1-with-code-599c16568cff</vt:lpwstr>
      </vt:variant>
      <vt:variant>
        <vt:lpwstr/>
      </vt:variant>
      <vt:variant>
        <vt:i4>6946921</vt:i4>
      </vt:variant>
      <vt:variant>
        <vt:i4>57</vt:i4>
      </vt:variant>
      <vt:variant>
        <vt:i4>0</vt:i4>
      </vt:variant>
      <vt:variant>
        <vt:i4>5</vt:i4>
      </vt:variant>
      <vt:variant>
        <vt:lpwstr>https://medium.com/diaryofawannapreneur/yolo-you-only-look-once-for-object-detection-explained-6f80ea7aaa1e</vt:lpwstr>
      </vt:variant>
      <vt:variant>
        <vt:lpwstr/>
      </vt:variant>
      <vt:variant>
        <vt:i4>4980779</vt:i4>
      </vt:variant>
      <vt:variant>
        <vt:i4>54</vt:i4>
      </vt:variant>
      <vt:variant>
        <vt:i4>0</vt:i4>
      </vt:variant>
      <vt:variant>
        <vt:i4>5</vt:i4>
      </vt:variant>
      <vt:variant>
        <vt:lpwstr>https://medium.com/@smallfishbigsea/understand-ssd-and-implement-your-own-caa3232cd6ad</vt:lpwstr>
      </vt:variant>
      <vt:variant>
        <vt:lpwstr/>
      </vt:variant>
      <vt:variant>
        <vt:i4>5898336</vt:i4>
      </vt:variant>
      <vt:variant>
        <vt:i4>51</vt:i4>
      </vt:variant>
      <vt:variant>
        <vt:i4>0</vt:i4>
      </vt:variant>
      <vt:variant>
        <vt:i4>5</vt:i4>
      </vt:variant>
      <vt:variant>
        <vt:lpwstr>https://medium.com/@smallfishbigsea/faster-r-cnn-explained-864d4fb7e3f8</vt:lpwstr>
      </vt:variant>
      <vt:variant>
        <vt:lpwstr/>
      </vt:variant>
      <vt:variant>
        <vt:i4>2555909</vt:i4>
      </vt:variant>
      <vt:variant>
        <vt:i4>38</vt:i4>
      </vt:variant>
      <vt:variant>
        <vt:i4>0</vt:i4>
      </vt:variant>
      <vt:variant>
        <vt:i4>5</vt:i4>
      </vt:variant>
      <vt:variant>
        <vt:lpwstr/>
      </vt:variant>
      <vt:variant>
        <vt:lpwstr>_Toc4434209</vt:lpwstr>
      </vt:variant>
      <vt:variant>
        <vt:i4>2555909</vt:i4>
      </vt:variant>
      <vt:variant>
        <vt:i4>32</vt:i4>
      </vt:variant>
      <vt:variant>
        <vt:i4>0</vt:i4>
      </vt:variant>
      <vt:variant>
        <vt:i4>5</vt:i4>
      </vt:variant>
      <vt:variant>
        <vt:lpwstr/>
      </vt:variant>
      <vt:variant>
        <vt:lpwstr>_Toc4434208</vt:lpwstr>
      </vt:variant>
      <vt:variant>
        <vt:i4>2555909</vt:i4>
      </vt:variant>
      <vt:variant>
        <vt:i4>26</vt:i4>
      </vt:variant>
      <vt:variant>
        <vt:i4>0</vt:i4>
      </vt:variant>
      <vt:variant>
        <vt:i4>5</vt:i4>
      </vt:variant>
      <vt:variant>
        <vt:lpwstr/>
      </vt:variant>
      <vt:variant>
        <vt:lpwstr>_Toc4434207</vt:lpwstr>
      </vt:variant>
      <vt:variant>
        <vt:i4>2555909</vt:i4>
      </vt:variant>
      <vt:variant>
        <vt:i4>20</vt:i4>
      </vt:variant>
      <vt:variant>
        <vt:i4>0</vt:i4>
      </vt:variant>
      <vt:variant>
        <vt:i4>5</vt:i4>
      </vt:variant>
      <vt:variant>
        <vt:lpwstr/>
      </vt:variant>
      <vt:variant>
        <vt:lpwstr>_Toc4434206</vt:lpwstr>
      </vt:variant>
      <vt:variant>
        <vt:i4>2555909</vt:i4>
      </vt:variant>
      <vt:variant>
        <vt:i4>14</vt:i4>
      </vt:variant>
      <vt:variant>
        <vt:i4>0</vt:i4>
      </vt:variant>
      <vt:variant>
        <vt:i4>5</vt:i4>
      </vt:variant>
      <vt:variant>
        <vt:lpwstr/>
      </vt:variant>
      <vt:variant>
        <vt:lpwstr>_Toc4434205</vt:lpwstr>
      </vt:variant>
      <vt:variant>
        <vt:i4>2555909</vt:i4>
      </vt:variant>
      <vt:variant>
        <vt:i4>8</vt:i4>
      </vt:variant>
      <vt:variant>
        <vt:i4>0</vt:i4>
      </vt:variant>
      <vt:variant>
        <vt:i4>5</vt:i4>
      </vt:variant>
      <vt:variant>
        <vt:lpwstr/>
      </vt:variant>
      <vt:variant>
        <vt:lpwstr>_Toc4434204</vt:lpwstr>
      </vt:variant>
      <vt:variant>
        <vt:i4>2555909</vt:i4>
      </vt:variant>
      <vt:variant>
        <vt:i4>2</vt:i4>
      </vt:variant>
      <vt:variant>
        <vt:i4>0</vt:i4>
      </vt:variant>
      <vt:variant>
        <vt:i4>5</vt:i4>
      </vt:variant>
      <vt:variant>
        <vt:lpwstr/>
      </vt:variant>
      <vt:variant>
        <vt:lpwstr>_Toc4434203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cp:lastModifiedBy>Godovitsyn, Maksim</cp:lastModifiedBy>
  <cp:revision>49</cp:revision>
  <cp:lastPrinted>2019-05-20T07:53:00Z</cp:lastPrinted>
  <dcterms:created xsi:type="dcterms:W3CDTF">2019-03-25T19:39:00Z</dcterms:created>
  <dcterms:modified xsi:type="dcterms:W3CDTF">2019-05-20T07:55:00Z</dcterms:modified>
</cp:coreProperties>
</file>