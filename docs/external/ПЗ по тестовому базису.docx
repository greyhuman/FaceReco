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4217"/>
      </w:tblGrid>
      <w:tr w:rsidR="00864493" w:rsidRPr="0057567B" w:rsidTr="00D3093B">
        <w:tc>
          <w:tcPr>
            <w:tcW w:w="5637" w:type="dxa"/>
            <w:shd w:val="clear" w:color="auto" w:fill="auto"/>
          </w:tcPr>
          <w:p w:rsidR="00864493" w:rsidRPr="0057567B" w:rsidRDefault="00864493" w:rsidP="00D3093B">
            <w:pPr>
              <w:spacing w:line="360" w:lineRule="auto"/>
              <w:ind w:left="-46"/>
              <w:rPr>
                <w:b/>
                <w:bCs/>
                <w:sz w:val="28"/>
                <w:szCs w:val="28"/>
                <w:lang w:val="ru-RU"/>
              </w:rPr>
            </w:pPr>
            <w:bookmarkStart w:id="0" w:name="_GoBack"/>
            <w:r w:rsidRPr="0057567B">
              <w:rPr>
                <w:b/>
                <w:sz w:val="28"/>
                <w:szCs w:val="28"/>
                <w:lang w:val="ru-RU"/>
              </w:rPr>
              <w:t>СОГЛАСОВАНО</w:t>
            </w:r>
          </w:p>
          <w:p w:rsidR="00864493" w:rsidRPr="0057567B" w:rsidRDefault="00864493" w:rsidP="00D3093B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 xml:space="preserve">Доцент кафедры </w:t>
            </w:r>
            <w:r w:rsidRPr="0057567B">
              <w:rPr>
                <w:sz w:val="28"/>
                <w:szCs w:val="28"/>
                <w:lang w:val="ru-RU"/>
              </w:rPr>
              <w:br/>
              <w:t>ИАНИ ННГУ, к.ф.-м.н.</w:t>
            </w:r>
          </w:p>
          <w:p w:rsidR="00864493" w:rsidRPr="0057567B" w:rsidRDefault="00864493" w:rsidP="00D3093B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</w:p>
          <w:p w:rsidR="00864493" w:rsidRPr="0057567B" w:rsidRDefault="00864493" w:rsidP="00D3093B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>____________</w:t>
            </w:r>
            <w:proofErr w:type="gramStart"/>
            <w:r w:rsidRPr="0057567B">
              <w:rPr>
                <w:sz w:val="28"/>
                <w:szCs w:val="28"/>
                <w:lang w:val="ru-RU"/>
              </w:rPr>
              <w:t xml:space="preserve">_  </w:t>
            </w:r>
            <w:proofErr w:type="spellStart"/>
            <w:r w:rsidRPr="0057567B">
              <w:rPr>
                <w:sz w:val="28"/>
                <w:szCs w:val="28"/>
                <w:lang w:val="ru-RU"/>
              </w:rPr>
              <w:t>Д.А.Яшунин</w:t>
            </w:r>
            <w:proofErr w:type="spellEnd"/>
            <w:proofErr w:type="gramEnd"/>
          </w:p>
          <w:p w:rsidR="00864493" w:rsidRPr="0057567B" w:rsidRDefault="00864493" w:rsidP="00D3093B">
            <w:pPr>
              <w:spacing w:line="360" w:lineRule="auto"/>
              <w:ind w:left="-46"/>
              <w:rPr>
                <w:b/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>«____»______________2019 г.</w:t>
            </w:r>
          </w:p>
          <w:p w:rsidR="00864493" w:rsidRPr="0057567B" w:rsidRDefault="00864493" w:rsidP="00D3093B">
            <w:pPr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</w:p>
        </w:tc>
        <w:tc>
          <w:tcPr>
            <w:tcW w:w="4217" w:type="dxa"/>
            <w:shd w:val="clear" w:color="auto" w:fill="auto"/>
          </w:tcPr>
          <w:p w:rsidR="00864493" w:rsidRPr="0057567B" w:rsidRDefault="00864493" w:rsidP="00D3093B">
            <w:pPr>
              <w:spacing w:line="360" w:lineRule="auto"/>
              <w:ind w:left="-46"/>
              <w:rPr>
                <w:b/>
                <w:bCs/>
                <w:sz w:val="28"/>
                <w:szCs w:val="28"/>
                <w:lang w:val="ru-RU"/>
              </w:rPr>
            </w:pPr>
            <w:r w:rsidRPr="0057567B">
              <w:rPr>
                <w:b/>
                <w:sz w:val="28"/>
                <w:szCs w:val="28"/>
                <w:lang w:val="ru-RU"/>
              </w:rPr>
              <w:t>УТВЕРЖДАЮ</w:t>
            </w:r>
          </w:p>
          <w:p w:rsidR="00864493" w:rsidRPr="0057567B" w:rsidRDefault="00864493" w:rsidP="00D3093B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 xml:space="preserve">Профессор кафедры </w:t>
            </w:r>
            <w:r w:rsidRPr="0057567B">
              <w:rPr>
                <w:sz w:val="28"/>
                <w:szCs w:val="28"/>
                <w:lang w:val="ru-RU"/>
              </w:rPr>
              <w:br/>
              <w:t>ИАНИ ННГУ, д.т.н.</w:t>
            </w:r>
          </w:p>
          <w:p w:rsidR="00864493" w:rsidRPr="0057567B" w:rsidRDefault="00864493" w:rsidP="00D3093B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</w:p>
          <w:p w:rsidR="00864493" w:rsidRPr="0057567B" w:rsidRDefault="00864493" w:rsidP="00D3093B">
            <w:pPr>
              <w:spacing w:line="360" w:lineRule="auto"/>
              <w:ind w:left="-46"/>
              <w:rPr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>____________</w:t>
            </w:r>
            <w:proofErr w:type="gramStart"/>
            <w:r w:rsidRPr="0057567B">
              <w:rPr>
                <w:sz w:val="28"/>
                <w:szCs w:val="28"/>
                <w:lang w:val="ru-RU"/>
              </w:rPr>
              <w:t>_  Н.В.</w:t>
            </w:r>
            <w:proofErr w:type="gramEnd"/>
            <w:r w:rsidRPr="0057567B">
              <w:rPr>
                <w:sz w:val="28"/>
                <w:szCs w:val="28"/>
                <w:lang w:val="ru-RU"/>
              </w:rPr>
              <w:t xml:space="preserve"> Старостин</w:t>
            </w:r>
          </w:p>
          <w:p w:rsidR="00864493" w:rsidRPr="0057567B" w:rsidRDefault="00864493" w:rsidP="00D3093B">
            <w:pPr>
              <w:spacing w:line="360" w:lineRule="auto"/>
              <w:ind w:left="-46"/>
              <w:rPr>
                <w:b/>
                <w:sz w:val="28"/>
                <w:szCs w:val="28"/>
                <w:lang w:val="ru-RU"/>
              </w:rPr>
            </w:pPr>
            <w:r w:rsidRPr="0057567B">
              <w:rPr>
                <w:sz w:val="28"/>
                <w:szCs w:val="28"/>
                <w:lang w:val="ru-RU"/>
              </w:rPr>
              <w:t>«____»______________2019 г.</w:t>
            </w:r>
          </w:p>
          <w:p w:rsidR="00864493" w:rsidRPr="0057567B" w:rsidRDefault="00864493" w:rsidP="00D3093B">
            <w:pPr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</w:tbl>
    <w:p w:rsidR="00864493" w:rsidRDefault="00864493" w:rsidP="00864493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64493" w:rsidRPr="00847C98" w:rsidRDefault="00864493" w:rsidP="00864493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64493" w:rsidRPr="00847C98" w:rsidRDefault="00864493" w:rsidP="00864493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64493" w:rsidRPr="002B1000" w:rsidRDefault="00864493" w:rsidP="00864493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Пояснительная записка</w:t>
      </w:r>
    </w:p>
    <w:p w:rsidR="00864493" w:rsidRPr="002B1000" w:rsidRDefault="00864493" w:rsidP="00864493">
      <w:pPr>
        <w:jc w:val="center"/>
        <w:rPr>
          <w:b/>
          <w:bCs/>
          <w:sz w:val="28"/>
          <w:szCs w:val="28"/>
        </w:rPr>
      </w:pPr>
      <w:r w:rsidRPr="002B1000">
        <w:rPr>
          <w:b/>
          <w:bCs/>
          <w:sz w:val="28"/>
          <w:szCs w:val="28"/>
        </w:rPr>
        <w:t>«</w:t>
      </w:r>
      <w:r w:rsidRPr="002B1000">
        <w:rPr>
          <w:b/>
          <w:bCs/>
          <w:sz w:val="28"/>
          <w:szCs w:val="28"/>
          <w:lang w:val="ru-RU"/>
        </w:rPr>
        <w:t>ПЗ</w:t>
      </w:r>
      <w:r w:rsidRPr="007A3CC0">
        <w:rPr>
          <w:b/>
          <w:bCs/>
          <w:sz w:val="28"/>
          <w:szCs w:val="28"/>
        </w:rPr>
        <w:t xml:space="preserve"> </w:t>
      </w:r>
      <w:r w:rsidRPr="002B1000">
        <w:rPr>
          <w:b/>
          <w:bCs/>
          <w:sz w:val="28"/>
          <w:szCs w:val="28"/>
          <w:lang w:val="ru-RU"/>
        </w:rPr>
        <w:t>по</w:t>
      </w:r>
      <w:r w:rsidRPr="002B100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тестовому базису</w:t>
      </w:r>
      <w:r w:rsidRPr="002B1000">
        <w:rPr>
          <w:b/>
          <w:bCs/>
          <w:sz w:val="28"/>
          <w:szCs w:val="28"/>
        </w:rPr>
        <w:t>»</w:t>
      </w:r>
    </w:p>
    <w:p w:rsidR="00864493" w:rsidRPr="002B1000" w:rsidRDefault="00864493" w:rsidP="00864493">
      <w:pPr>
        <w:jc w:val="center"/>
        <w:rPr>
          <w:b/>
          <w:bCs/>
          <w:sz w:val="28"/>
          <w:szCs w:val="28"/>
        </w:rPr>
      </w:pPr>
    </w:p>
    <w:p w:rsidR="00864493" w:rsidRPr="006900D7" w:rsidRDefault="00864493" w:rsidP="00864493">
      <w:pPr>
        <w:jc w:val="center"/>
        <w:rPr>
          <w:b/>
          <w:sz w:val="28"/>
          <w:szCs w:val="28"/>
          <w:lang w:val="ru-RU"/>
        </w:rPr>
      </w:pPr>
      <w:r w:rsidRPr="006900D7">
        <w:rPr>
          <w:b/>
          <w:sz w:val="28"/>
          <w:szCs w:val="28"/>
          <w:lang w:val="ru-RU"/>
        </w:rPr>
        <w:t xml:space="preserve">Этап 1. Подготовка обзоров на существующие подходы к решению </w:t>
      </w:r>
      <w:r>
        <w:rPr>
          <w:b/>
          <w:sz w:val="28"/>
          <w:szCs w:val="28"/>
          <w:lang w:val="ru-RU"/>
        </w:rPr>
        <w:br/>
      </w:r>
      <w:r w:rsidRPr="006900D7">
        <w:rPr>
          <w:b/>
          <w:sz w:val="28"/>
          <w:szCs w:val="28"/>
          <w:lang w:val="ru-RU"/>
        </w:rPr>
        <w:t>задачи и построение технологического стека</w:t>
      </w:r>
    </w:p>
    <w:p w:rsidR="00864493" w:rsidRPr="006900D7" w:rsidRDefault="00864493" w:rsidP="00864493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864493" w:rsidRPr="006900D7" w:rsidRDefault="00864493" w:rsidP="00864493">
      <w:pPr>
        <w:jc w:val="center"/>
        <w:rPr>
          <w:b/>
          <w:sz w:val="28"/>
          <w:szCs w:val="28"/>
          <w:lang w:val="ru-RU"/>
        </w:rPr>
      </w:pPr>
      <w:r w:rsidRPr="006900D7">
        <w:rPr>
          <w:b/>
          <w:sz w:val="28"/>
          <w:szCs w:val="28"/>
          <w:lang w:val="ru-RU"/>
        </w:rPr>
        <w:t xml:space="preserve"> НИР «</w:t>
      </w:r>
      <w:r w:rsidRPr="006900D7">
        <w:rPr>
          <w:b/>
          <w:bCs/>
          <w:sz w:val="28"/>
          <w:szCs w:val="28"/>
          <w:lang w:val="ru-RU"/>
        </w:rPr>
        <w:t xml:space="preserve">Разработка и реализация программного обеспечения </w:t>
      </w:r>
      <w:r w:rsidRPr="006900D7">
        <w:rPr>
          <w:b/>
          <w:bCs/>
          <w:sz w:val="28"/>
          <w:szCs w:val="28"/>
          <w:lang w:val="ru-RU"/>
        </w:rPr>
        <w:br/>
        <w:t>для распознавания лиц на групповых фотографиях</w:t>
      </w:r>
      <w:r w:rsidRPr="006900D7">
        <w:rPr>
          <w:b/>
          <w:sz w:val="28"/>
          <w:szCs w:val="28"/>
          <w:lang w:val="ru-RU"/>
        </w:rPr>
        <w:t>»</w:t>
      </w:r>
      <w:r w:rsidRPr="006900D7">
        <w:rPr>
          <w:b/>
          <w:sz w:val="28"/>
          <w:szCs w:val="28"/>
          <w:lang w:val="ru-RU"/>
        </w:rPr>
        <w:br/>
      </w:r>
    </w:p>
    <w:p w:rsidR="00864493" w:rsidRDefault="00864493" w:rsidP="00864493">
      <w:pPr>
        <w:jc w:val="center"/>
        <w:rPr>
          <w:b/>
          <w:sz w:val="28"/>
          <w:szCs w:val="28"/>
          <w:lang w:val="ru-RU"/>
        </w:rPr>
      </w:pPr>
      <w:r w:rsidRPr="006900D7">
        <w:rPr>
          <w:b/>
          <w:sz w:val="28"/>
          <w:szCs w:val="28"/>
          <w:lang w:val="ru-RU"/>
        </w:rPr>
        <w:t>(Шифр ПО «AFR»)</w:t>
      </w:r>
    </w:p>
    <w:p w:rsidR="00864493" w:rsidRDefault="00864493" w:rsidP="00864493">
      <w:pPr>
        <w:jc w:val="center"/>
        <w:rPr>
          <w:b/>
          <w:sz w:val="28"/>
          <w:szCs w:val="28"/>
          <w:lang w:val="ru-RU"/>
        </w:rPr>
      </w:pPr>
    </w:p>
    <w:p w:rsidR="00864493" w:rsidRDefault="00864493" w:rsidP="00864493">
      <w:pPr>
        <w:jc w:val="center"/>
        <w:rPr>
          <w:b/>
          <w:sz w:val="28"/>
          <w:szCs w:val="28"/>
          <w:lang w:val="ru-RU"/>
        </w:rPr>
      </w:pPr>
    </w:p>
    <w:p w:rsidR="00864493" w:rsidRDefault="00864493" w:rsidP="00864493">
      <w:pPr>
        <w:jc w:val="center"/>
        <w:rPr>
          <w:b/>
          <w:sz w:val="28"/>
          <w:szCs w:val="28"/>
          <w:lang w:val="ru-RU"/>
        </w:rPr>
      </w:pPr>
    </w:p>
    <w:p w:rsidR="00864493" w:rsidRPr="006900D7" w:rsidRDefault="00864493" w:rsidP="00864493">
      <w:pPr>
        <w:spacing w:line="360" w:lineRule="auto"/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Ответственный исполнитель </w:t>
      </w:r>
    </w:p>
    <w:p w:rsidR="00864493" w:rsidRDefault="00864493" w:rsidP="00864493">
      <w:pPr>
        <w:spacing w:line="360" w:lineRule="auto"/>
        <w:ind w:left="5670"/>
        <w:rPr>
          <w:sz w:val="28"/>
          <w:szCs w:val="28"/>
          <w:lang w:val="ru-RU"/>
        </w:rPr>
      </w:pPr>
    </w:p>
    <w:p w:rsidR="00864493" w:rsidRPr="006900D7" w:rsidRDefault="00864493" w:rsidP="00864493">
      <w:pPr>
        <w:spacing w:line="360" w:lineRule="auto"/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 М</w:t>
      </w:r>
      <w:r w:rsidRPr="006900D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М</w:t>
      </w:r>
      <w:r w:rsidRPr="006900D7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Годовицын</w:t>
      </w:r>
      <w:proofErr w:type="spellEnd"/>
    </w:p>
    <w:p w:rsidR="00864493" w:rsidRPr="00847C98" w:rsidRDefault="00864493" w:rsidP="00864493">
      <w:pPr>
        <w:spacing w:line="360" w:lineRule="auto"/>
        <w:ind w:left="5670"/>
        <w:rPr>
          <w:b/>
          <w:sz w:val="28"/>
          <w:szCs w:val="28"/>
          <w:lang w:val="ru-RU"/>
        </w:rPr>
      </w:pPr>
      <w:r w:rsidRPr="006900D7">
        <w:rPr>
          <w:sz w:val="28"/>
          <w:szCs w:val="28"/>
          <w:lang w:val="ru-RU"/>
        </w:rPr>
        <w:t>«____»______________2019 г.</w:t>
      </w:r>
    </w:p>
    <w:p w:rsidR="00864493" w:rsidRPr="006900D7" w:rsidRDefault="00864493" w:rsidP="00864493">
      <w:pPr>
        <w:jc w:val="center"/>
        <w:rPr>
          <w:b/>
          <w:sz w:val="28"/>
          <w:szCs w:val="28"/>
          <w:lang w:val="ru-RU"/>
        </w:rPr>
      </w:pPr>
    </w:p>
    <w:p w:rsidR="00864493" w:rsidRDefault="00864493" w:rsidP="00864493">
      <w:pPr>
        <w:spacing w:line="360" w:lineRule="auto"/>
        <w:jc w:val="center"/>
        <w:rPr>
          <w:sz w:val="28"/>
          <w:szCs w:val="28"/>
          <w:lang w:val="ru-RU"/>
        </w:rPr>
      </w:pPr>
    </w:p>
    <w:p w:rsidR="00864493" w:rsidRDefault="00864493" w:rsidP="00864493">
      <w:pPr>
        <w:spacing w:line="360" w:lineRule="auto"/>
        <w:jc w:val="center"/>
        <w:rPr>
          <w:sz w:val="28"/>
          <w:szCs w:val="28"/>
          <w:lang w:val="ru-RU"/>
        </w:rPr>
      </w:pPr>
    </w:p>
    <w:p w:rsidR="00864493" w:rsidRPr="00847C98" w:rsidRDefault="00864493" w:rsidP="00864493">
      <w:pPr>
        <w:spacing w:line="360" w:lineRule="auto"/>
        <w:jc w:val="center"/>
        <w:rPr>
          <w:sz w:val="28"/>
          <w:szCs w:val="28"/>
          <w:lang w:val="ru-RU"/>
        </w:rPr>
      </w:pPr>
    </w:p>
    <w:p w:rsidR="00864493" w:rsidRPr="00847C98" w:rsidRDefault="00864493" w:rsidP="00864493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847C98">
        <w:rPr>
          <w:b/>
          <w:bCs/>
          <w:sz w:val="28"/>
          <w:szCs w:val="28"/>
          <w:lang w:val="ru-RU"/>
        </w:rPr>
        <w:t>Н. Новгород 201</w:t>
      </w:r>
      <w:r>
        <w:rPr>
          <w:b/>
          <w:bCs/>
          <w:sz w:val="28"/>
          <w:szCs w:val="28"/>
          <w:lang w:val="ru-RU"/>
        </w:rPr>
        <w:t>9</w:t>
      </w:r>
    </w:p>
    <w:p w:rsidR="00864493" w:rsidRPr="00847C98" w:rsidRDefault="00864493" w:rsidP="00864493">
      <w:pPr>
        <w:spacing w:line="360" w:lineRule="auto"/>
        <w:rPr>
          <w:b/>
          <w:sz w:val="28"/>
          <w:szCs w:val="28"/>
          <w:lang w:val="ru-RU"/>
        </w:rPr>
      </w:pPr>
    </w:p>
    <w:bookmarkEnd w:id="0"/>
    <w:p w:rsidR="00C74E61" w:rsidRPr="00497B84" w:rsidRDefault="00C74E61">
      <w:pPr>
        <w:pStyle w:val="a3"/>
        <w:rPr>
          <w:lang w:val="ru-RU"/>
        </w:rPr>
      </w:pPr>
    </w:p>
    <w:sdt>
      <w:sdtPr>
        <w:rPr>
          <w:rFonts w:ascii="Liberation Serif" w:eastAsia="WenQuanYi Micro Hei" w:hAnsi="Liberation Serif" w:cs="Lohit Devanagari"/>
          <w:kern w:val="2"/>
          <w:sz w:val="24"/>
          <w:szCs w:val="24"/>
          <w:lang w:val="en-US" w:eastAsia="zh-CN" w:bidi="hi-IN"/>
        </w:rPr>
        <w:id w:val="1624189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493" w:rsidRDefault="00864493">
          <w:pPr>
            <w:pStyle w:val="a7"/>
          </w:pPr>
          <w:r>
            <w:t>Оглавление</w:t>
          </w:r>
        </w:p>
        <w:p w:rsidR="00864493" w:rsidRDefault="00864493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0472" w:history="1">
            <w:r w:rsidRPr="005E0066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5E0066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493" w:rsidRDefault="005660D5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170473" w:history="1">
            <w:r w:rsidR="00864493" w:rsidRPr="005E0066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864493">
              <w:rPr>
                <w:noProof/>
              </w:rPr>
              <w:tab/>
            </w:r>
            <w:r w:rsidR="00864493" w:rsidRPr="005E0066">
              <w:rPr>
                <w:rStyle w:val="a8"/>
                <w:rFonts w:ascii="Times New Roman" w:hAnsi="Times New Roman" w:cs="Times New Roman"/>
                <w:noProof/>
              </w:rPr>
              <w:t>Назначение и область применения</w:t>
            </w:r>
            <w:r w:rsidR="00864493">
              <w:rPr>
                <w:noProof/>
                <w:webHidden/>
              </w:rPr>
              <w:tab/>
            </w:r>
            <w:r w:rsidR="00864493">
              <w:rPr>
                <w:noProof/>
                <w:webHidden/>
              </w:rPr>
              <w:fldChar w:fldCharType="begin"/>
            </w:r>
            <w:r w:rsidR="00864493">
              <w:rPr>
                <w:noProof/>
                <w:webHidden/>
              </w:rPr>
              <w:instrText xml:space="preserve"> PAGEREF _Toc9170473 \h </w:instrText>
            </w:r>
            <w:r w:rsidR="00864493">
              <w:rPr>
                <w:noProof/>
                <w:webHidden/>
              </w:rPr>
            </w:r>
            <w:r w:rsidR="00864493">
              <w:rPr>
                <w:noProof/>
                <w:webHidden/>
              </w:rPr>
              <w:fldChar w:fldCharType="separate"/>
            </w:r>
            <w:r w:rsidR="00864493">
              <w:rPr>
                <w:noProof/>
                <w:webHidden/>
              </w:rPr>
              <w:t>3</w:t>
            </w:r>
            <w:r w:rsidR="00864493">
              <w:rPr>
                <w:noProof/>
                <w:webHidden/>
              </w:rPr>
              <w:fldChar w:fldCharType="end"/>
            </w:r>
          </w:hyperlink>
        </w:p>
        <w:p w:rsidR="00864493" w:rsidRDefault="005660D5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9170474" w:history="1">
            <w:r w:rsidR="00864493" w:rsidRPr="005E0066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="00864493">
              <w:rPr>
                <w:noProof/>
              </w:rPr>
              <w:tab/>
            </w:r>
            <w:r w:rsidR="00864493" w:rsidRPr="005E0066">
              <w:rPr>
                <w:rStyle w:val="a8"/>
                <w:rFonts w:ascii="Times New Roman" w:hAnsi="Times New Roman" w:cs="Times New Roman"/>
                <w:noProof/>
              </w:rPr>
              <w:t>Технические характеристики</w:t>
            </w:r>
            <w:r w:rsidR="00864493">
              <w:rPr>
                <w:noProof/>
                <w:webHidden/>
              </w:rPr>
              <w:tab/>
            </w:r>
            <w:r w:rsidR="00864493">
              <w:rPr>
                <w:noProof/>
                <w:webHidden/>
              </w:rPr>
              <w:fldChar w:fldCharType="begin"/>
            </w:r>
            <w:r w:rsidR="00864493">
              <w:rPr>
                <w:noProof/>
                <w:webHidden/>
              </w:rPr>
              <w:instrText xml:space="preserve"> PAGEREF _Toc9170474 \h </w:instrText>
            </w:r>
            <w:r w:rsidR="00864493">
              <w:rPr>
                <w:noProof/>
                <w:webHidden/>
              </w:rPr>
            </w:r>
            <w:r w:rsidR="00864493">
              <w:rPr>
                <w:noProof/>
                <w:webHidden/>
              </w:rPr>
              <w:fldChar w:fldCharType="separate"/>
            </w:r>
            <w:r w:rsidR="00864493">
              <w:rPr>
                <w:noProof/>
                <w:webHidden/>
              </w:rPr>
              <w:t>3</w:t>
            </w:r>
            <w:r w:rsidR="00864493">
              <w:rPr>
                <w:noProof/>
                <w:webHidden/>
              </w:rPr>
              <w:fldChar w:fldCharType="end"/>
            </w:r>
          </w:hyperlink>
        </w:p>
        <w:p w:rsidR="00864493" w:rsidRDefault="00864493">
          <w:r>
            <w:rPr>
              <w:b/>
              <w:bCs/>
            </w:rPr>
            <w:fldChar w:fldCharType="end"/>
          </w:r>
        </w:p>
      </w:sdtContent>
    </w:sdt>
    <w:p w:rsidR="00864493" w:rsidRDefault="00864493">
      <w:pPr>
        <w:rPr>
          <w:rFonts w:ascii="Times New Roman" w:eastAsiaTheme="majorEastAsia" w:hAnsi="Times New Roman" w:cs="Times New Roman"/>
          <w:sz w:val="32"/>
          <w:szCs w:val="29"/>
        </w:rPr>
      </w:pPr>
      <w:r>
        <w:rPr>
          <w:rFonts w:ascii="Times New Roman" w:hAnsi="Times New Roman" w:cs="Times New Roman"/>
        </w:rPr>
        <w:br w:type="page"/>
      </w:r>
    </w:p>
    <w:p w:rsidR="00C74E61" w:rsidRPr="005660D5" w:rsidRDefault="00A76800" w:rsidP="005660D5">
      <w:pPr>
        <w:pStyle w:val="1"/>
        <w:numPr>
          <w:ilvl w:val="0"/>
          <w:numId w:val="3"/>
        </w:numPr>
        <w:rPr>
          <w:rFonts w:cs="Times New Roman"/>
        </w:rPr>
      </w:pPr>
      <w:bookmarkStart w:id="1" w:name="_Toc9170472"/>
      <w:proofErr w:type="spellStart"/>
      <w:r w:rsidRPr="005660D5">
        <w:rPr>
          <w:rFonts w:cs="Times New Roman"/>
        </w:rPr>
        <w:lastRenderedPageBreak/>
        <w:t>Введение</w:t>
      </w:r>
      <w:bookmarkEnd w:id="1"/>
      <w:proofErr w:type="spellEnd"/>
    </w:p>
    <w:p w:rsidR="00C74E61" w:rsidRPr="005660D5" w:rsidRDefault="00A76800">
      <w:pPr>
        <w:pStyle w:val="a3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 xml:space="preserve">Задача распознавания лиц затрагивает две широкие проблемы: локализация лица на изображении и последующая его идентификация. Для решения таких задач необходимы данные, на которых будет обучаться </w:t>
      </w:r>
      <w:r w:rsidR="00497B84">
        <w:rPr>
          <w:sz w:val="28"/>
          <w:szCs w:val="28"/>
          <w:lang w:val="ru-RU"/>
        </w:rPr>
        <w:t xml:space="preserve">решающий </w:t>
      </w:r>
      <w:r w:rsidRPr="00497B84">
        <w:rPr>
          <w:sz w:val="28"/>
          <w:szCs w:val="28"/>
          <w:lang w:val="ru-RU"/>
        </w:rPr>
        <w:t>алгоритм</w:t>
      </w:r>
      <w:del w:id="2" w:author="Yashunin, Dmitry" w:date="2019-05-16T16:11:00Z">
        <w:r w:rsidRPr="00497B84" w:rsidDel="00497B84">
          <w:rPr>
            <w:sz w:val="28"/>
            <w:szCs w:val="28"/>
            <w:lang w:val="ru-RU"/>
          </w:rPr>
          <w:delText>,</w:delText>
        </w:r>
      </w:del>
      <w:r w:rsidR="00497B84">
        <w:rPr>
          <w:sz w:val="28"/>
          <w:szCs w:val="28"/>
          <w:lang w:val="ru-RU"/>
        </w:rPr>
        <w:t>. Данные должны включать в себя</w:t>
      </w:r>
      <w:r w:rsidRPr="00497B84">
        <w:rPr>
          <w:sz w:val="28"/>
          <w:szCs w:val="28"/>
          <w:lang w:val="ru-RU"/>
        </w:rPr>
        <w:t xml:space="preserve"> информацию, необходимую для идентификации лиц, а именно примеры изображени</w:t>
      </w:r>
      <w:del w:id="3" w:author="Yashunin, Dmitry" w:date="2019-05-16T16:11:00Z">
        <w:r w:rsidRPr="00497B84" w:rsidDel="00497B84">
          <w:rPr>
            <w:sz w:val="28"/>
            <w:szCs w:val="28"/>
            <w:lang w:val="ru-RU"/>
          </w:rPr>
          <w:delText>я</w:delText>
        </w:r>
      </w:del>
      <w:r w:rsidR="00497B84">
        <w:rPr>
          <w:sz w:val="28"/>
          <w:szCs w:val="28"/>
          <w:lang w:val="ru-RU"/>
        </w:rPr>
        <w:t>й лиц</w:t>
      </w:r>
      <w:r w:rsidRPr="00497B84">
        <w:rPr>
          <w:sz w:val="28"/>
          <w:szCs w:val="28"/>
          <w:lang w:val="ru-RU"/>
        </w:rPr>
        <w:t>. Ни один из существующих наборов данных такой информацией не обладает, поэтому возникает необходимость его создания.</w:t>
      </w:r>
    </w:p>
    <w:p w:rsidR="00C74E61" w:rsidRPr="005660D5" w:rsidRDefault="00A76800" w:rsidP="005660D5">
      <w:pPr>
        <w:pStyle w:val="1"/>
        <w:numPr>
          <w:ilvl w:val="0"/>
          <w:numId w:val="3"/>
        </w:numPr>
        <w:rPr>
          <w:rFonts w:cs="Times New Roman"/>
        </w:rPr>
      </w:pPr>
      <w:bookmarkStart w:id="4" w:name="_Toc9170473"/>
      <w:proofErr w:type="spellStart"/>
      <w:r w:rsidRPr="005660D5">
        <w:rPr>
          <w:rFonts w:cs="Times New Roman"/>
        </w:rPr>
        <w:t>Назначение</w:t>
      </w:r>
      <w:proofErr w:type="spellEnd"/>
      <w:r w:rsidRPr="005660D5">
        <w:rPr>
          <w:rFonts w:cs="Times New Roman"/>
        </w:rPr>
        <w:t xml:space="preserve"> и </w:t>
      </w:r>
      <w:proofErr w:type="spellStart"/>
      <w:r w:rsidRPr="005660D5">
        <w:rPr>
          <w:rFonts w:cs="Times New Roman"/>
        </w:rPr>
        <w:t>область</w:t>
      </w:r>
      <w:proofErr w:type="spellEnd"/>
      <w:r w:rsidRPr="005660D5">
        <w:rPr>
          <w:rFonts w:cs="Times New Roman"/>
        </w:rPr>
        <w:t xml:space="preserve"> </w:t>
      </w:r>
      <w:proofErr w:type="spellStart"/>
      <w:r w:rsidRPr="005660D5">
        <w:rPr>
          <w:rFonts w:cs="Times New Roman"/>
        </w:rPr>
        <w:t>применения</w:t>
      </w:r>
      <w:bookmarkEnd w:id="4"/>
      <w:proofErr w:type="spellEnd"/>
    </w:p>
    <w:p w:rsidR="00C74E61" w:rsidRPr="00497B84" w:rsidRDefault="00A76800">
      <w:pPr>
        <w:pStyle w:val="a3"/>
        <w:ind w:left="720"/>
        <w:rPr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 xml:space="preserve">Набор данных используется для обучения, валидации и тестирования алгоритма распознавания лиц. </w:t>
      </w:r>
    </w:p>
    <w:p w:rsidR="00C74E61" w:rsidRPr="005660D5" w:rsidRDefault="00A76800" w:rsidP="005660D5">
      <w:pPr>
        <w:pStyle w:val="1"/>
        <w:numPr>
          <w:ilvl w:val="0"/>
          <w:numId w:val="3"/>
        </w:numPr>
        <w:rPr>
          <w:rFonts w:cs="Times New Roman"/>
        </w:rPr>
      </w:pPr>
      <w:bookmarkStart w:id="5" w:name="_Toc9170474"/>
      <w:proofErr w:type="spellStart"/>
      <w:r w:rsidRPr="005660D5">
        <w:rPr>
          <w:rFonts w:cs="Times New Roman"/>
        </w:rPr>
        <w:t>Технические</w:t>
      </w:r>
      <w:proofErr w:type="spellEnd"/>
      <w:r w:rsidRPr="005660D5">
        <w:rPr>
          <w:rFonts w:cs="Times New Roman"/>
        </w:rPr>
        <w:t xml:space="preserve"> </w:t>
      </w:r>
      <w:proofErr w:type="spellStart"/>
      <w:r w:rsidRPr="005660D5">
        <w:rPr>
          <w:rFonts w:cs="Times New Roman"/>
        </w:rPr>
        <w:t>характеристики</w:t>
      </w:r>
      <w:bookmarkEnd w:id="5"/>
      <w:proofErr w:type="spellEnd"/>
    </w:p>
    <w:p w:rsidR="00864025" w:rsidRPr="00864025" w:rsidRDefault="00A76800">
      <w:pPr>
        <w:pStyle w:val="a3"/>
        <w:ind w:left="720"/>
        <w:rPr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>В набор данных входят изображения формата “.</w:t>
      </w:r>
      <w:r>
        <w:rPr>
          <w:sz w:val="28"/>
          <w:szCs w:val="28"/>
        </w:rPr>
        <w:t>jpg</w:t>
      </w:r>
      <w:r w:rsidRPr="00497B84">
        <w:rPr>
          <w:sz w:val="28"/>
          <w:szCs w:val="28"/>
          <w:lang w:val="ru-RU"/>
        </w:rPr>
        <w:t>”</w:t>
      </w:r>
      <w:del w:id="6" w:author="Yashunin, Dmitry" w:date="2019-05-16T16:13:00Z">
        <w:r w:rsidRPr="00497B84" w:rsidDel="000D2CED">
          <w:rPr>
            <w:sz w:val="28"/>
            <w:szCs w:val="28"/>
            <w:lang w:val="ru-RU"/>
          </w:rPr>
          <w:delText xml:space="preserve"> </w:delText>
        </w:r>
      </w:del>
      <w:r w:rsidRPr="00497B84">
        <w:rPr>
          <w:sz w:val="28"/>
          <w:szCs w:val="28"/>
          <w:lang w:val="ru-RU"/>
        </w:rPr>
        <w:t>. Разрешение каждого лица превышает 100</w:t>
      </w:r>
      <w:r>
        <w:rPr>
          <w:sz w:val="28"/>
          <w:szCs w:val="28"/>
        </w:rPr>
        <w:t>x</w:t>
      </w:r>
      <w:r w:rsidRPr="00497B84">
        <w:rPr>
          <w:sz w:val="28"/>
          <w:szCs w:val="28"/>
          <w:lang w:val="ru-RU"/>
        </w:rPr>
        <w:t xml:space="preserve">100 пикселей. </w:t>
      </w:r>
      <w:r w:rsidR="00864025">
        <w:rPr>
          <w:sz w:val="28"/>
          <w:szCs w:val="28"/>
          <w:lang w:val="ru-RU"/>
        </w:rPr>
        <w:t>Допустимы изображения лиц, отклоненных от горизонтальной оси не более чем на 45</w:t>
      </w:r>
      <w:r w:rsidR="00864025" w:rsidRPr="00497B84">
        <w:rPr>
          <w:sz w:val="28"/>
          <w:lang w:val="ru-RU"/>
        </w:rPr>
        <w:t>°</w:t>
      </w:r>
      <w:r w:rsidR="00864025">
        <w:rPr>
          <w:sz w:val="28"/>
          <w:lang w:val="ru-RU"/>
        </w:rPr>
        <w:t xml:space="preserve"> в левую и правую стороны, а также поворот</w:t>
      </w:r>
      <w:r>
        <w:rPr>
          <w:sz w:val="28"/>
          <w:lang w:val="ru-RU"/>
        </w:rPr>
        <w:t>/наклон лица</w:t>
      </w:r>
      <w:r w:rsidR="00864025">
        <w:rPr>
          <w:sz w:val="28"/>
          <w:lang w:val="ru-RU"/>
        </w:rPr>
        <w:t xml:space="preserve"> от положения анфас не более чем на </w:t>
      </w:r>
      <w:r w:rsidR="00864025">
        <w:rPr>
          <w:sz w:val="28"/>
          <w:szCs w:val="28"/>
          <w:lang w:val="ru-RU"/>
        </w:rPr>
        <w:t>45</w:t>
      </w:r>
      <w:r w:rsidR="00864025" w:rsidRPr="00497B84">
        <w:rPr>
          <w:sz w:val="28"/>
          <w:lang w:val="ru-RU"/>
        </w:rPr>
        <w:t>°</w:t>
      </w:r>
      <w:r>
        <w:rPr>
          <w:sz w:val="28"/>
          <w:lang w:val="ru-RU"/>
        </w:rPr>
        <w:t xml:space="preserve"> по всем направлениям (вправо, влево, вверх, вниз)</w:t>
      </w:r>
      <w:r w:rsidR="00864025">
        <w:rPr>
          <w:sz w:val="28"/>
          <w:lang w:val="ru-RU"/>
        </w:rPr>
        <w:t>.</w:t>
      </w:r>
    </w:p>
    <w:p w:rsidR="00C74E61" w:rsidRPr="00497B84" w:rsidRDefault="00A76800">
      <w:pPr>
        <w:pStyle w:val="a3"/>
        <w:ind w:left="720"/>
        <w:rPr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 xml:space="preserve">Набор состоит из </w:t>
      </w:r>
      <w:r w:rsidR="005F6E7F">
        <w:rPr>
          <w:sz w:val="28"/>
          <w:szCs w:val="28"/>
          <w:lang w:val="ru-RU"/>
        </w:rPr>
        <w:t>следующих частей</w:t>
      </w:r>
      <w:r w:rsidRPr="00497B84">
        <w:rPr>
          <w:sz w:val="28"/>
          <w:szCs w:val="28"/>
          <w:lang w:val="ru-RU"/>
        </w:rPr>
        <w:t>:</w:t>
      </w:r>
    </w:p>
    <w:p w:rsidR="00C74E61" w:rsidRPr="00497B84" w:rsidRDefault="00A76800">
      <w:pPr>
        <w:pStyle w:val="a3"/>
        <w:numPr>
          <w:ilvl w:val="1"/>
          <w:numId w:val="2"/>
        </w:numPr>
        <w:rPr>
          <w:lang w:val="ru-RU"/>
        </w:rPr>
      </w:pPr>
      <w:r w:rsidRPr="00497B84">
        <w:rPr>
          <w:sz w:val="28"/>
          <w:szCs w:val="28"/>
          <w:lang w:val="ru-RU"/>
        </w:rPr>
        <w:t>Данные для обучения нейронной сети.</w:t>
      </w:r>
    </w:p>
    <w:p w:rsidR="00C74E61" w:rsidRPr="00497B84" w:rsidRDefault="00A76800">
      <w:pPr>
        <w:pStyle w:val="a3"/>
        <w:ind w:left="1080"/>
        <w:rPr>
          <w:lang w:val="ru-RU"/>
        </w:rPr>
      </w:pPr>
      <w:r w:rsidRPr="00497B84">
        <w:rPr>
          <w:sz w:val="28"/>
          <w:szCs w:val="28"/>
          <w:lang w:val="ru-RU"/>
        </w:rPr>
        <w:t>Содержит подкаталоги с из</w:t>
      </w:r>
      <w:r w:rsidR="005F6E7F" w:rsidRPr="00497B84">
        <w:rPr>
          <w:sz w:val="28"/>
          <w:szCs w:val="28"/>
          <w:lang w:val="ru-RU"/>
        </w:rPr>
        <w:t xml:space="preserve">ображениями разных классов: по </w:t>
      </w:r>
      <w:r w:rsidRPr="00497B84">
        <w:rPr>
          <w:sz w:val="28"/>
          <w:szCs w:val="28"/>
          <w:lang w:val="ru-RU"/>
        </w:rPr>
        <w:t xml:space="preserve">50 изображений лиц каждого из людей, которых необходимо распознать; </w:t>
      </w:r>
      <w:r w:rsidR="005F6E7F">
        <w:rPr>
          <w:sz w:val="28"/>
          <w:szCs w:val="28"/>
          <w:lang w:val="ru-RU"/>
        </w:rPr>
        <w:t>2</w:t>
      </w:r>
      <w:r w:rsidRPr="00497B84">
        <w:rPr>
          <w:sz w:val="28"/>
          <w:szCs w:val="28"/>
          <w:lang w:val="ru-RU"/>
        </w:rPr>
        <w:t xml:space="preserve">50 изображений лиц людей, отличных от тех, кого требуется распознать; </w:t>
      </w:r>
      <w:r w:rsidR="005F6E7F">
        <w:rPr>
          <w:sz w:val="28"/>
          <w:szCs w:val="28"/>
          <w:lang w:val="ru-RU"/>
        </w:rPr>
        <w:t>50</w:t>
      </w:r>
      <w:r w:rsidRPr="00497B84">
        <w:rPr>
          <w:sz w:val="28"/>
          <w:szCs w:val="28"/>
          <w:lang w:val="ru-RU"/>
        </w:rPr>
        <w:t xml:space="preserve">0 изображений, на которых отсутствуют лица. </w:t>
      </w:r>
    </w:p>
    <w:p w:rsidR="00C74E61" w:rsidRPr="00497B84" w:rsidRDefault="00A76800">
      <w:pPr>
        <w:pStyle w:val="a3"/>
        <w:numPr>
          <w:ilvl w:val="1"/>
          <w:numId w:val="2"/>
        </w:numPr>
        <w:rPr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 xml:space="preserve">Данные для </w:t>
      </w:r>
      <w:r w:rsidR="005F6E7F">
        <w:rPr>
          <w:sz w:val="28"/>
          <w:szCs w:val="28"/>
          <w:lang w:val="ru-RU"/>
        </w:rPr>
        <w:t xml:space="preserve">тестирования и </w:t>
      </w:r>
      <w:r w:rsidRPr="00497B84">
        <w:rPr>
          <w:sz w:val="28"/>
          <w:szCs w:val="28"/>
          <w:lang w:val="ru-RU"/>
        </w:rPr>
        <w:t>валидации, необходимые для контроля качества сети в процессе</w:t>
      </w:r>
      <w:r w:rsidR="005F6E7F">
        <w:rPr>
          <w:sz w:val="28"/>
          <w:szCs w:val="28"/>
          <w:lang w:val="ru-RU"/>
        </w:rPr>
        <w:t xml:space="preserve"> и после окончания</w:t>
      </w:r>
      <w:r w:rsidRPr="00497B84">
        <w:rPr>
          <w:sz w:val="28"/>
          <w:szCs w:val="28"/>
          <w:lang w:val="ru-RU"/>
        </w:rPr>
        <w:t xml:space="preserve"> её обучения.</w:t>
      </w:r>
    </w:p>
    <w:p w:rsidR="00C74E61" w:rsidRPr="00497B84" w:rsidRDefault="00A76800">
      <w:pPr>
        <w:pStyle w:val="a3"/>
        <w:ind w:left="1080"/>
        <w:rPr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>Содержит подкаталоги с из</w:t>
      </w:r>
      <w:r w:rsidR="005F6E7F" w:rsidRPr="00497B84">
        <w:rPr>
          <w:sz w:val="28"/>
          <w:szCs w:val="28"/>
          <w:lang w:val="ru-RU"/>
        </w:rPr>
        <w:t xml:space="preserve">ображениями разных классов: по </w:t>
      </w:r>
      <w:r w:rsidRPr="00497B84">
        <w:rPr>
          <w:sz w:val="28"/>
          <w:szCs w:val="28"/>
          <w:lang w:val="ru-RU"/>
        </w:rPr>
        <w:t>5</w:t>
      </w:r>
      <w:r w:rsidR="005F6E7F">
        <w:rPr>
          <w:sz w:val="28"/>
          <w:szCs w:val="28"/>
          <w:lang w:val="ru-RU"/>
        </w:rPr>
        <w:t>0</w:t>
      </w:r>
      <w:r w:rsidRPr="00497B84">
        <w:rPr>
          <w:sz w:val="28"/>
          <w:szCs w:val="28"/>
          <w:lang w:val="ru-RU"/>
        </w:rPr>
        <w:t xml:space="preserve"> изображений лиц людей, которые необходимо распознать; </w:t>
      </w:r>
      <w:r w:rsidR="005F6E7F">
        <w:rPr>
          <w:sz w:val="28"/>
          <w:szCs w:val="28"/>
          <w:lang w:val="ru-RU"/>
        </w:rPr>
        <w:t>300</w:t>
      </w:r>
      <w:r w:rsidRPr="00497B84">
        <w:rPr>
          <w:sz w:val="28"/>
          <w:szCs w:val="28"/>
          <w:lang w:val="ru-RU"/>
        </w:rPr>
        <w:t xml:space="preserve"> изображений лиц людей, отличных от тех, кого требуется распознать; </w:t>
      </w:r>
      <w:r w:rsidR="005F6E7F">
        <w:rPr>
          <w:sz w:val="28"/>
          <w:szCs w:val="28"/>
          <w:lang w:val="ru-RU"/>
        </w:rPr>
        <w:t>1</w:t>
      </w:r>
      <w:r w:rsidRPr="00497B84">
        <w:rPr>
          <w:sz w:val="28"/>
          <w:szCs w:val="28"/>
          <w:lang w:val="ru-RU"/>
        </w:rPr>
        <w:t xml:space="preserve">00 изображений, на которых отсутствуют лица. </w:t>
      </w:r>
    </w:p>
    <w:p w:rsidR="00C74E61" w:rsidRPr="00497B84" w:rsidRDefault="00A76800">
      <w:pPr>
        <w:pStyle w:val="a3"/>
        <w:ind w:left="1080"/>
        <w:rPr>
          <w:sz w:val="28"/>
          <w:szCs w:val="28"/>
          <w:lang w:val="ru-RU"/>
        </w:rPr>
      </w:pPr>
      <w:r w:rsidRPr="00497B84">
        <w:rPr>
          <w:sz w:val="28"/>
          <w:szCs w:val="28"/>
          <w:lang w:val="ru-RU"/>
        </w:rPr>
        <w:t xml:space="preserve"> </w:t>
      </w:r>
    </w:p>
    <w:sectPr w:rsidR="00C74E61" w:rsidRPr="00497B8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0C7"/>
    <w:multiLevelType w:val="multilevel"/>
    <w:tmpl w:val="0BB213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2A14C91"/>
    <w:multiLevelType w:val="hybridMultilevel"/>
    <w:tmpl w:val="A75E4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540ED"/>
    <w:multiLevelType w:val="multilevel"/>
    <w:tmpl w:val="F546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shunin, Dmitry">
    <w15:presenceInfo w15:providerId="AD" w15:userId="S-1-5-21-842925246-2111687655-839522115-285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trackRevisions/>
  <w:defaultTabStop w:val="420"/>
  <w:characterSpacingControl w:val="doNotCompress"/>
  <w:compat>
    <w:compatSetting w:name="compatibilityMode" w:uri="http://schemas.microsoft.com/office/word" w:val="12"/>
  </w:compat>
  <w:rsids>
    <w:rsidRoot w:val="00C74E61"/>
    <w:rsid w:val="000D2CED"/>
    <w:rsid w:val="00497B84"/>
    <w:rsid w:val="005660D5"/>
    <w:rsid w:val="005F6E7F"/>
    <w:rsid w:val="00770BA0"/>
    <w:rsid w:val="00864025"/>
    <w:rsid w:val="00864493"/>
    <w:rsid w:val="00A76800"/>
    <w:rsid w:val="00C74E61"/>
    <w:rsid w:val="00C7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8EEDA1-5FB4-4E42-9870-BB52FC20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BA0"/>
    <w:pPr>
      <w:keepNext/>
      <w:keepLines/>
      <w:spacing w:before="240"/>
      <w:outlineLvl w:val="0"/>
    </w:pPr>
    <w:rPr>
      <w:rFonts w:ascii="Times New Roman" w:eastAsiaTheme="majorEastAsia" w:hAnsi="Times New Roman" w:cs="Mangal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Heading"/>
    <w:next w:val="a3"/>
    <w:qFormat/>
    <w:pPr>
      <w:jc w:val="center"/>
    </w:pPr>
    <w:rPr>
      <w:b/>
      <w:bCs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70BA0"/>
    <w:rPr>
      <w:rFonts w:ascii="Times New Roman" w:eastAsiaTheme="majorEastAsia" w:hAnsi="Times New Roman" w:cs="Mangal"/>
      <w:sz w:val="32"/>
      <w:szCs w:val="29"/>
    </w:rPr>
  </w:style>
  <w:style w:type="paragraph" w:styleId="a7">
    <w:name w:val="TOC Heading"/>
    <w:basedOn w:val="1"/>
    <w:next w:val="a"/>
    <w:uiPriority w:val="39"/>
    <w:unhideWhenUsed/>
    <w:qFormat/>
    <w:rsid w:val="00864493"/>
    <w:pPr>
      <w:spacing w:line="259" w:lineRule="auto"/>
      <w:outlineLvl w:val="9"/>
    </w:pPr>
    <w:rPr>
      <w:rFonts w:cstheme="majorBidi"/>
      <w:kern w:val="0"/>
      <w:szCs w:val="32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864493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86449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660D5"/>
    <w:rPr>
      <w:rFonts w:ascii="Segoe UI" w:hAnsi="Segoe UI" w:cs="Mangal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60D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F4FF3-2006-48D9-8499-D7FDD304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Max God</cp:lastModifiedBy>
  <cp:revision>12</cp:revision>
  <dcterms:created xsi:type="dcterms:W3CDTF">2019-03-04T18:19:00Z</dcterms:created>
  <dcterms:modified xsi:type="dcterms:W3CDTF">2019-05-19T14:57:00Z</dcterms:modified>
  <dc:language>en-US</dc:language>
</cp:coreProperties>
</file>