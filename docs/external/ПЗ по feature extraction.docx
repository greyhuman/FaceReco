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2B1000" w:rsidRDefault="000225CA" w:rsidP="000225CA">
      <w:pPr>
        <w:spacing w:line="360" w:lineRule="auto"/>
        <w:jc w:val="center"/>
        <w:rPr>
          <w:sz w:val="28"/>
          <w:szCs w:val="28"/>
        </w:rPr>
      </w:pPr>
      <w:r w:rsidRPr="00847C98">
        <w:rPr>
          <w:b/>
          <w:sz w:val="28"/>
          <w:szCs w:val="28"/>
          <w:lang w:val="ru-RU"/>
        </w:rPr>
        <w:t xml:space="preserve">Пояснительная записка </w:t>
      </w:r>
      <w:r w:rsidR="00094C91" w:rsidRPr="006900D7">
        <w:rPr>
          <w:b/>
          <w:sz w:val="28"/>
          <w:szCs w:val="28"/>
          <w:lang w:val="ru-RU"/>
        </w:rPr>
        <w:t>№</w:t>
      </w:r>
      <w:r w:rsidR="002B1000">
        <w:rPr>
          <w:b/>
          <w:sz w:val="28"/>
          <w:szCs w:val="28"/>
        </w:rPr>
        <w:t>3</w:t>
      </w:r>
    </w:p>
    <w:p w:rsidR="000225CA" w:rsidRPr="002B1000" w:rsidRDefault="006900D7" w:rsidP="00015547">
      <w:pPr>
        <w:jc w:val="center"/>
        <w:rPr>
          <w:b/>
          <w:bCs/>
          <w:sz w:val="28"/>
          <w:szCs w:val="28"/>
        </w:rPr>
      </w:pPr>
      <w:r w:rsidRPr="002B1000">
        <w:rPr>
          <w:b/>
          <w:bCs/>
          <w:sz w:val="28"/>
          <w:szCs w:val="28"/>
        </w:rPr>
        <w:t>«</w:t>
      </w:r>
      <w:r w:rsidR="002B1000" w:rsidRPr="002B1000">
        <w:rPr>
          <w:b/>
          <w:bCs/>
          <w:sz w:val="28"/>
          <w:szCs w:val="28"/>
          <w:lang w:val="ru-RU"/>
        </w:rPr>
        <w:t>ПЗ</w:t>
      </w:r>
      <w:r w:rsidR="001B6521">
        <w:rPr>
          <w:b/>
          <w:bCs/>
          <w:sz w:val="28"/>
          <w:szCs w:val="28"/>
        </w:rPr>
        <w:t xml:space="preserve"> </w:t>
      </w:r>
      <w:r w:rsidR="002B1000" w:rsidRPr="002B1000">
        <w:rPr>
          <w:b/>
          <w:bCs/>
          <w:sz w:val="28"/>
          <w:szCs w:val="28"/>
          <w:lang w:val="ru-RU"/>
        </w:rPr>
        <w:t>по</w:t>
      </w:r>
      <w:r w:rsidR="002B1000" w:rsidRPr="002B1000">
        <w:rPr>
          <w:b/>
          <w:bCs/>
          <w:sz w:val="28"/>
          <w:szCs w:val="28"/>
        </w:rPr>
        <w:t xml:space="preserve"> feature extraction (</w:t>
      </w:r>
      <w:r w:rsidR="002B1000" w:rsidRPr="002B1000">
        <w:rPr>
          <w:b/>
          <w:bCs/>
          <w:sz w:val="28"/>
          <w:szCs w:val="28"/>
          <w:lang w:val="ru-RU"/>
        </w:rPr>
        <w:t>П</w:t>
      </w:r>
      <w:r w:rsidR="00B764F4">
        <w:rPr>
          <w:b/>
          <w:bCs/>
          <w:sz w:val="28"/>
          <w:szCs w:val="28"/>
          <w:lang w:val="ru-RU"/>
        </w:rPr>
        <w:t>З</w:t>
      </w:r>
      <w:r w:rsidR="00B764F4" w:rsidRPr="00E47E01">
        <w:rPr>
          <w:b/>
          <w:bCs/>
          <w:sz w:val="28"/>
          <w:szCs w:val="28"/>
        </w:rPr>
        <w:t>3</w:t>
      </w:r>
      <w:r w:rsidR="002B1000" w:rsidRPr="002B1000">
        <w:rPr>
          <w:b/>
          <w:bCs/>
          <w:sz w:val="28"/>
          <w:szCs w:val="28"/>
        </w:rPr>
        <w:t>)</w:t>
      </w:r>
      <w:r w:rsidRPr="002B1000">
        <w:rPr>
          <w:b/>
          <w:bCs/>
          <w:sz w:val="28"/>
          <w:szCs w:val="28"/>
        </w:rPr>
        <w:t>»</w:t>
      </w:r>
    </w:p>
    <w:p w:rsidR="006900D7" w:rsidRPr="002B1000" w:rsidRDefault="006900D7" w:rsidP="00015547">
      <w:pPr>
        <w:jc w:val="center"/>
        <w:rPr>
          <w:b/>
          <w:bCs/>
          <w:sz w:val="28"/>
          <w:szCs w:val="28"/>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81184B" w:rsidRPr="00847C98" w:rsidRDefault="0081184B" w:rsidP="00C34996">
      <w:pPr>
        <w:spacing w:line="360" w:lineRule="auto"/>
        <w:rPr>
          <w:b/>
          <w:sz w:val="28"/>
          <w:szCs w:val="28"/>
          <w:lang w:val="ru-RU"/>
        </w:rPr>
      </w:pPr>
    </w:p>
    <w:p w:rsidR="0081184B" w:rsidRPr="00847C98" w:rsidRDefault="0081184B" w:rsidP="00C34996">
      <w:pPr>
        <w:spacing w:line="360" w:lineRule="auto"/>
        <w:rPr>
          <w:b/>
          <w:sz w:val="28"/>
          <w:szCs w:val="28"/>
          <w:lang w:val="ru-RU"/>
        </w:rPr>
      </w:pPr>
    </w:p>
    <w:p w:rsidR="00EE283B" w:rsidRPr="00EE283B" w:rsidRDefault="00EE283B" w:rsidP="00EE283B">
      <w:pPr>
        <w:jc w:val="center"/>
        <w:rPr>
          <w:b/>
          <w:sz w:val="32"/>
          <w:szCs w:val="32"/>
        </w:rPr>
      </w:pPr>
      <w:bookmarkStart w:id="2" w:name="_Toc4446520"/>
      <w:bookmarkEnd w:id="0"/>
      <w:bookmarkEnd w:id="1"/>
      <w:r w:rsidRPr="00EE283B">
        <w:rPr>
          <w:b/>
          <w:sz w:val="32"/>
          <w:szCs w:val="32"/>
        </w:rPr>
        <w:lastRenderedPageBreak/>
        <w:t>Оглавление</w:t>
      </w:r>
      <w:bookmarkEnd w:id="2"/>
    </w:p>
    <w:commentRangeStart w:id="3"/>
    <w:p w:rsidR="00FB58F7" w:rsidRDefault="003F562E">
      <w:pPr>
        <w:pStyle w:val="1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sidR="00EE283B">
        <w:rPr>
          <w:lang w:val="ru-RU" w:eastAsia="ru-RU"/>
        </w:rPr>
        <w:instrText xml:space="preserve"> TOC \o "1-2" \h \z \u </w:instrText>
      </w:r>
      <w:r>
        <w:rPr>
          <w:lang w:val="ru-RU" w:eastAsia="ru-RU"/>
        </w:rPr>
        <w:fldChar w:fldCharType="separate"/>
      </w:r>
      <w:hyperlink w:anchor="_Toc5491345" w:history="1">
        <w:r w:rsidR="00FB58F7" w:rsidRPr="00B41F53">
          <w:rPr>
            <w:rStyle w:val="a6"/>
            <w:noProof/>
          </w:rPr>
          <w:t>1</w:t>
        </w:r>
        <w:r w:rsidR="00FB58F7">
          <w:rPr>
            <w:rFonts w:asciiTheme="minorHAnsi" w:eastAsiaTheme="minorEastAsia" w:hAnsiTheme="minorHAnsi" w:cstheme="minorBidi"/>
            <w:noProof/>
            <w:sz w:val="22"/>
            <w:szCs w:val="22"/>
            <w:lang w:val="ru-RU" w:eastAsia="ru-RU"/>
          </w:rPr>
          <w:tab/>
        </w:r>
        <w:r w:rsidR="00FB58F7" w:rsidRPr="00B41F53">
          <w:rPr>
            <w:rStyle w:val="a6"/>
            <w:noProof/>
          </w:rPr>
          <w:t>Введение</w:t>
        </w:r>
        <w:r w:rsidR="00FB58F7">
          <w:rPr>
            <w:noProof/>
            <w:webHidden/>
          </w:rPr>
          <w:tab/>
        </w:r>
        <w:r w:rsidR="00FB58F7">
          <w:rPr>
            <w:noProof/>
            <w:webHidden/>
          </w:rPr>
          <w:fldChar w:fldCharType="begin"/>
        </w:r>
        <w:r w:rsidR="00FB58F7">
          <w:rPr>
            <w:noProof/>
            <w:webHidden/>
          </w:rPr>
          <w:instrText xml:space="preserve"> PAGEREF _Toc5491345 \h </w:instrText>
        </w:r>
        <w:r w:rsidR="00FB58F7">
          <w:rPr>
            <w:noProof/>
            <w:webHidden/>
          </w:rPr>
        </w:r>
        <w:r w:rsidR="00FB58F7">
          <w:rPr>
            <w:noProof/>
            <w:webHidden/>
          </w:rPr>
          <w:fldChar w:fldCharType="separate"/>
        </w:r>
        <w:r w:rsidR="00FB58F7">
          <w:rPr>
            <w:noProof/>
            <w:webHidden/>
          </w:rPr>
          <w:t>3</w:t>
        </w:r>
        <w:r w:rsidR="00FB58F7">
          <w:rPr>
            <w:noProof/>
            <w:webHidden/>
          </w:rPr>
          <w:fldChar w:fldCharType="end"/>
        </w:r>
      </w:hyperlink>
    </w:p>
    <w:p w:rsidR="00FB58F7" w:rsidRDefault="00FB58F7">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46" w:history="1">
        <w:r w:rsidRPr="00B41F53">
          <w:rPr>
            <w:rStyle w:val="a6"/>
            <w:noProof/>
          </w:rPr>
          <w:t>2</w:t>
        </w:r>
        <w:r>
          <w:rPr>
            <w:rFonts w:asciiTheme="minorHAnsi" w:eastAsiaTheme="minorEastAsia" w:hAnsiTheme="minorHAnsi" w:cstheme="minorBidi"/>
            <w:noProof/>
            <w:sz w:val="22"/>
            <w:szCs w:val="22"/>
            <w:lang w:val="ru-RU" w:eastAsia="ru-RU"/>
          </w:rPr>
          <w:tab/>
        </w:r>
        <w:r w:rsidRPr="00B41F53">
          <w:rPr>
            <w:rStyle w:val="a6"/>
            <w:noProof/>
          </w:rPr>
          <w:t>Модели сверточных сетей</w:t>
        </w:r>
        <w:r>
          <w:rPr>
            <w:noProof/>
            <w:webHidden/>
          </w:rPr>
          <w:tab/>
        </w:r>
        <w:r>
          <w:rPr>
            <w:noProof/>
            <w:webHidden/>
          </w:rPr>
          <w:fldChar w:fldCharType="begin"/>
        </w:r>
        <w:r>
          <w:rPr>
            <w:noProof/>
            <w:webHidden/>
          </w:rPr>
          <w:instrText xml:space="preserve"> PAGEREF _Toc5491346 \h </w:instrText>
        </w:r>
        <w:r>
          <w:rPr>
            <w:noProof/>
            <w:webHidden/>
          </w:rPr>
        </w:r>
        <w:r>
          <w:rPr>
            <w:noProof/>
            <w:webHidden/>
          </w:rPr>
          <w:fldChar w:fldCharType="separate"/>
        </w:r>
        <w:r>
          <w:rPr>
            <w:noProof/>
            <w:webHidden/>
          </w:rPr>
          <w:t>4</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7" w:history="1">
        <w:r w:rsidRPr="00B41F53">
          <w:rPr>
            <w:rStyle w:val="a6"/>
            <w:noProof/>
          </w:rPr>
          <w:t>2.1</w:t>
        </w:r>
        <w:r>
          <w:rPr>
            <w:rFonts w:asciiTheme="minorHAnsi" w:eastAsiaTheme="minorEastAsia" w:hAnsiTheme="minorHAnsi" w:cstheme="minorBidi"/>
            <w:noProof/>
            <w:sz w:val="22"/>
            <w:szCs w:val="22"/>
            <w:lang w:val="ru-RU" w:eastAsia="ru-RU"/>
          </w:rPr>
          <w:tab/>
        </w:r>
        <w:r w:rsidRPr="00B41F53">
          <w:rPr>
            <w:rStyle w:val="a6"/>
            <w:noProof/>
            <w:shd w:val="clear" w:color="auto" w:fill="FFFFFF"/>
          </w:rPr>
          <w:t>VGG-16, 19</w:t>
        </w:r>
        <w:r>
          <w:rPr>
            <w:noProof/>
            <w:webHidden/>
          </w:rPr>
          <w:tab/>
        </w:r>
        <w:r>
          <w:rPr>
            <w:noProof/>
            <w:webHidden/>
          </w:rPr>
          <w:fldChar w:fldCharType="begin"/>
        </w:r>
        <w:r>
          <w:rPr>
            <w:noProof/>
            <w:webHidden/>
          </w:rPr>
          <w:instrText xml:space="preserve"> PAGEREF _Toc5491347 \h </w:instrText>
        </w:r>
        <w:r>
          <w:rPr>
            <w:noProof/>
            <w:webHidden/>
          </w:rPr>
        </w:r>
        <w:r>
          <w:rPr>
            <w:noProof/>
            <w:webHidden/>
          </w:rPr>
          <w:fldChar w:fldCharType="separate"/>
        </w:r>
        <w:r>
          <w:rPr>
            <w:noProof/>
            <w:webHidden/>
          </w:rPr>
          <w:t>4</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8" w:history="1">
        <w:r w:rsidRPr="00B41F53">
          <w:rPr>
            <w:rStyle w:val="a6"/>
            <w:noProof/>
          </w:rPr>
          <w:t>2.2</w:t>
        </w:r>
        <w:r>
          <w:rPr>
            <w:rFonts w:asciiTheme="minorHAnsi" w:eastAsiaTheme="minorEastAsia" w:hAnsiTheme="minorHAnsi" w:cstheme="minorBidi"/>
            <w:noProof/>
            <w:sz w:val="22"/>
            <w:szCs w:val="22"/>
            <w:lang w:val="ru-RU" w:eastAsia="ru-RU"/>
          </w:rPr>
          <w:tab/>
        </w:r>
        <w:r w:rsidRPr="00B41F53">
          <w:rPr>
            <w:rStyle w:val="a6"/>
            <w:noProof/>
            <w:shd w:val="clear" w:color="auto" w:fill="FFFFFF"/>
          </w:rPr>
          <w:t>Inception v1,2,3</w:t>
        </w:r>
        <w:r>
          <w:rPr>
            <w:noProof/>
            <w:webHidden/>
          </w:rPr>
          <w:tab/>
        </w:r>
        <w:r>
          <w:rPr>
            <w:noProof/>
            <w:webHidden/>
          </w:rPr>
          <w:fldChar w:fldCharType="begin"/>
        </w:r>
        <w:r>
          <w:rPr>
            <w:noProof/>
            <w:webHidden/>
          </w:rPr>
          <w:instrText xml:space="preserve"> PAGEREF _Toc5491348 \h </w:instrText>
        </w:r>
        <w:r>
          <w:rPr>
            <w:noProof/>
            <w:webHidden/>
          </w:rPr>
        </w:r>
        <w:r>
          <w:rPr>
            <w:noProof/>
            <w:webHidden/>
          </w:rPr>
          <w:fldChar w:fldCharType="separate"/>
        </w:r>
        <w:r>
          <w:rPr>
            <w:noProof/>
            <w:webHidden/>
          </w:rPr>
          <w:t>5</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9" w:history="1">
        <w:r w:rsidRPr="00B41F53">
          <w:rPr>
            <w:rStyle w:val="a6"/>
            <w:noProof/>
          </w:rPr>
          <w:t>2.3</w:t>
        </w:r>
        <w:r>
          <w:rPr>
            <w:rFonts w:asciiTheme="minorHAnsi" w:eastAsiaTheme="minorEastAsia" w:hAnsiTheme="minorHAnsi" w:cstheme="minorBidi"/>
            <w:noProof/>
            <w:sz w:val="22"/>
            <w:szCs w:val="22"/>
            <w:lang w:val="ru-RU" w:eastAsia="ru-RU"/>
          </w:rPr>
          <w:tab/>
        </w:r>
        <w:r w:rsidRPr="00B41F53">
          <w:rPr>
            <w:rStyle w:val="a6"/>
            <w:noProof/>
          </w:rPr>
          <w:t>ResNet *</w:t>
        </w:r>
        <w:r>
          <w:rPr>
            <w:noProof/>
            <w:webHidden/>
          </w:rPr>
          <w:tab/>
        </w:r>
        <w:r>
          <w:rPr>
            <w:noProof/>
            <w:webHidden/>
          </w:rPr>
          <w:fldChar w:fldCharType="begin"/>
        </w:r>
        <w:r>
          <w:rPr>
            <w:noProof/>
            <w:webHidden/>
          </w:rPr>
          <w:instrText xml:space="preserve"> PAGEREF _Toc5491349 \h </w:instrText>
        </w:r>
        <w:r>
          <w:rPr>
            <w:noProof/>
            <w:webHidden/>
          </w:rPr>
        </w:r>
        <w:r>
          <w:rPr>
            <w:noProof/>
            <w:webHidden/>
          </w:rPr>
          <w:fldChar w:fldCharType="separate"/>
        </w:r>
        <w:r>
          <w:rPr>
            <w:noProof/>
            <w:webHidden/>
          </w:rPr>
          <w:t>6</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0" w:history="1">
        <w:r w:rsidRPr="00B41F53">
          <w:rPr>
            <w:rStyle w:val="a6"/>
            <w:noProof/>
          </w:rPr>
          <w:t>2.4</w:t>
        </w:r>
        <w:r>
          <w:rPr>
            <w:rFonts w:asciiTheme="minorHAnsi" w:eastAsiaTheme="minorEastAsia" w:hAnsiTheme="minorHAnsi" w:cstheme="minorBidi"/>
            <w:noProof/>
            <w:sz w:val="22"/>
            <w:szCs w:val="22"/>
            <w:lang w:val="ru-RU" w:eastAsia="ru-RU"/>
          </w:rPr>
          <w:tab/>
        </w:r>
        <w:r w:rsidRPr="00B41F53">
          <w:rPr>
            <w:rStyle w:val="a6"/>
            <w:noProof/>
            <w:shd w:val="clear" w:color="auto" w:fill="FFFFFF"/>
          </w:rPr>
          <w:t>InceptionResNet v1,2</w:t>
        </w:r>
        <w:r>
          <w:rPr>
            <w:noProof/>
            <w:webHidden/>
          </w:rPr>
          <w:tab/>
        </w:r>
        <w:r>
          <w:rPr>
            <w:noProof/>
            <w:webHidden/>
          </w:rPr>
          <w:fldChar w:fldCharType="begin"/>
        </w:r>
        <w:r>
          <w:rPr>
            <w:noProof/>
            <w:webHidden/>
          </w:rPr>
          <w:instrText xml:space="preserve"> PAGEREF _Toc5491350 \h </w:instrText>
        </w:r>
        <w:r>
          <w:rPr>
            <w:noProof/>
            <w:webHidden/>
          </w:rPr>
        </w:r>
        <w:r>
          <w:rPr>
            <w:noProof/>
            <w:webHidden/>
          </w:rPr>
          <w:fldChar w:fldCharType="separate"/>
        </w:r>
        <w:r>
          <w:rPr>
            <w:noProof/>
            <w:webHidden/>
          </w:rPr>
          <w:t>7</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1" w:history="1">
        <w:r w:rsidRPr="00B41F53">
          <w:rPr>
            <w:rStyle w:val="a6"/>
            <w:noProof/>
          </w:rPr>
          <w:t>2.5</w:t>
        </w:r>
        <w:r>
          <w:rPr>
            <w:rFonts w:asciiTheme="minorHAnsi" w:eastAsiaTheme="minorEastAsia" w:hAnsiTheme="minorHAnsi" w:cstheme="minorBidi"/>
            <w:noProof/>
            <w:sz w:val="22"/>
            <w:szCs w:val="22"/>
            <w:lang w:val="ru-RU" w:eastAsia="ru-RU"/>
          </w:rPr>
          <w:tab/>
        </w:r>
        <w:r w:rsidRPr="00B41F53">
          <w:rPr>
            <w:rStyle w:val="a6"/>
            <w:noProof/>
          </w:rPr>
          <w:t xml:space="preserve">OpenFace models (основаны на </w:t>
        </w:r>
        <w:r w:rsidRPr="00B41F53">
          <w:rPr>
            <w:rStyle w:val="a6"/>
            <w:noProof/>
            <w:shd w:val="clear" w:color="auto" w:fill="FFFFFF"/>
          </w:rPr>
          <w:t>Google’s FaceNet [Inception ResNet]</w:t>
        </w:r>
        <w:r w:rsidRPr="00B41F53">
          <w:rPr>
            <w:rStyle w:val="a6"/>
            <w:noProof/>
          </w:rPr>
          <w:t>)</w:t>
        </w:r>
        <w:r>
          <w:rPr>
            <w:noProof/>
            <w:webHidden/>
          </w:rPr>
          <w:tab/>
        </w:r>
        <w:r>
          <w:rPr>
            <w:noProof/>
            <w:webHidden/>
          </w:rPr>
          <w:fldChar w:fldCharType="begin"/>
        </w:r>
        <w:r>
          <w:rPr>
            <w:noProof/>
            <w:webHidden/>
          </w:rPr>
          <w:instrText xml:space="preserve"> PAGEREF _Toc5491351 \h </w:instrText>
        </w:r>
        <w:r>
          <w:rPr>
            <w:noProof/>
            <w:webHidden/>
          </w:rPr>
        </w:r>
        <w:r>
          <w:rPr>
            <w:noProof/>
            <w:webHidden/>
          </w:rPr>
          <w:fldChar w:fldCharType="separate"/>
        </w:r>
        <w:r>
          <w:rPr>
            <w:noProof/>
            <w:webHidden/>
          </w:rPr>
          <w:t>7</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2" w:history="1">
        <w:r w:rsidRPr="00B41F53">
          <w:rPr>
            <w:rStyle w:val="a6"/>
            <w:noProof/>
          </w:rPr>
          <w:t>2.6</w:t>
        </w:r>
        <w:r>
          <w:rPr>
            <w:rFonts w:asciiTheme="minorHAnsi" w:eastAsiaTheme="minorEastAsia" w:hAnsiTheme="minorHAnsi" w:cstheme="minorBidi"/>
            <w:noProof/>
            <w:sz w:val="22"/>
            <w:szCs w:val="22"/>
            <w:lang w:val="ru-RU" w:eastAsia="ru-RU"/>
          </w:rPr>
          <w:tab/>
        </w:r>
        <w:r w:rsidRPr="00B41F53">
          <w:rPr>
            <w:rStyle w:val="a6"/>
            <w:noProof/>
          </w:rPr>
          <w:t>Выводы</w:t>
        </w:r>
        <w:r>
          <w:rPr>
            <w:noProof/>
            <w:webHidden/>
          </w:rPr>
          <w:tab/>
        </w:r>
        <w:r>
          <w:rPr>
            <w:noProof/>
            <w:webHidden/>
          </w:rPr>
          <w:fldChar w:fldCharType="begin"/>
        </w:r>
        <w:r>
          <w:rPr>
            <w:noProof/>
            <w:webHidden/>
          </w:rPr>
          <w:instrText xml:space="preserve"> PAGEREF _Toc5491352 \h </w:instrText>
        </w:r>
        <w:r>
          <w:rPr>
            <w:noProof/>
            <w:webHidden/>
          </w:rPr>
        </w:r>
        <w:r>
          <w:rPr>
            <w:noProof/>
            <w:webHidden/>
          </w:rPr>
          <w:fldChar w:fldCharType="separate"/>
        </w:r>
        <w:r>
          <w:rPr>
            <w:noProof/>
            <w:webHidden/>
          </w:rPr>
          <w:t>7</w:t>
        </w:r>
        <w:r>
          <w:rPr>
            <w:noProof/>
            <w:webHidden/>
          </w:rPr>
          <w:fldChar w:fldCharType="end"/>
        </w:r>
      </w:hyperlink>
    </w:p>
    <w:p w:rsidR="00FB58F7" w:rsidRDefault="00FB58F7">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53" w:history="1">
        <w:r w:rsidRPr="00B41F53">
          <w:rPr>
            <w:rStyle w:val="a6"/>
            <w:noProof/>
          </w:rPr>
          <w:t>3</w:t>
        </w:r>
        <w:r>
          <w:rPr>
            <w:rFonts w:asciiTheme="minorHAnsi" w:eastAsiaTheme="minorEastAsia" w:hAnsiTheme="minorHAnsi" w:cstheme="minorBidi"/>
            <w:noProof/>
            <w:sz w:val="22"/>
            <w:szCs w:val="22"/>
            <w:lang w:val="ru-RU" w:eastAsia="ru-RU"/>
          </w:rPr>
          <w:tab/>
        </w:r>
        <w:r w:rsidRPr="00B41F53">
          <w:rPr>
            <w:rStyle w:val="a6"/>
            <w:noProof/>
            <w:shd w:val="clear" w:color="auto" w:fill="FFFFFF"/>
          </w:rPr>
          <w:t>Методы расчета расстояния между признаками</w:t>
        </w:r>
        <w:r>
          <w:rPr>
            <w:noProof/>
            <w:webHidden/>
          </w:rPr>
          <w:tab/>
        </w:r>
        <w:r>
          <w:rPr>
            <w:noProof/>
            <w:webHidden/>
          </w:rPr>
          <w:fldChar w:fldCharType="begin"/>
        </w:r>
        <w:r>
          <w:rPr>
            <w:noProof/>
            <w:webHidden/>
          </w:rPr>
          <w:instrText xml:space="preserve"> PAGEREF _Toc5491353 \h </w:instrText>
        </w:r>
        <w:r>
          <w:rPr>
            <w:noProof/>
            <w:webHidden/>
          </w:rPr>
        </w:r>
        <w:r>
          <w:rPr>
            <w:noProof/>
            <w:webHidden/>
          </w:rPr>
          <w:fldChar w:fldCharType="separate"/>
        </w:r>
        <w:r>
          <w:rPr>
            <w:noProof/>
            <w:webHidden/>
          </w:rPr>
          <w:t>8</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4" w:history="1">
        <w:r w:rsidRPr="00B41F53">
          <w:rPr>
            <w:rStyle w:val="a6"/>
            <w:noProof/>
          </w:rPr>
          <w:t>3.1</w:t>
        </w:r>
        <w:r>
          <w:rPr>
            <w:rFonts w:asciiTheme="minorHAnsi" w:eastAsiaTheme="minorEastAsia" w:hAnsiTheme="minorHAnsi" w:cstheme="minorBidi"/>
            <w:noProof/>
            <w:sz w:val="22"/>
            <w:szCs w:val="22"/>
            <w:lang w:val="ru-RU" w:eastAsia="ru-RU"/>
          </w:rPr>
          <w:tab/>
        </w:r>
        <w:r w:rsidRPr="00B41F53">
          <w:rPr>
            <w:rStyle w:val="a6"/>
            <w:noProof/>
          </w:rPr>
          <w:t>Евклидово расстояние</w:t>
        </w:r>
        <w:r>
          <w:rPr>
            <w:noProof/>
            <w:webHidden/>
          </w:rPr>
          <w:tab/>
        </w:r>
        <w:r>
          <w:rPr>
            <w:noProof/>
            <w:webHidden/>
          </w:rPr>
          <w:fldChar w:fldCharType="begin"/>
        </w:r>
        <w:r>
          <w:rPr>
            <w:noProof/>
            <w:webHidden/>
          </w:rPr>
          <w:instrText xml:space="preserve"> PAGEREF _Toc5491354 \h </w:instrText>
        </w:r>
        <w:r>
          <w:rPr>
            <w:noProof/>
            <w:webHidden/>
          </w:rPr>
        </w:r>
        <w:r>
          <w:rPr>
            <w:noProof/>
            <w:webHidden/>
          </w:rPr>
          <w:fldChar w:fldCharType="separate"/>
        </w:r>
        <w:r>
          <w:rPr>
            <w:noProof/>
            <w:webHidden/>
          </w:rPr>
          <w:t>8</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5" w:history="1">
        <w:r w:rsidRPr="00B41F53">
          <w:rPr>
            <w:rStyle w:val="a6"/>
            <w:noProof/>
          </w:rPr>
          <w:t>3.2</w:t>
        </w:r>
        <w:r>
          <w:rPr>
            <w:rFonts w:asciiTheme="minorHAnsi" w:eastAsiaTheme="minorEastAsia" w:hAnsiTheme="minorHAnsi" w:cstheme="minorBidi"/>
            <w:noProof/>
            <w:sz w:val="22"/>
            <w:szCs w:val="22"/>
            <w:lang w:val="ru-RU" w:eastAsia="ru-RU"/>
          </w:rPr>
          <w:tab/>
        </w:r>
        <w:r w:rsidRPr="00B41F53">
          <w:rPr>
            <w:rStyle w:val="a6"/>
            <w:noProof/>
          </w:rPr>
          <w:t>Метрика Минковского</w:t>
        </w:r>
        <w:r>
          <w:rPr>
            <w:noProof/>
            <w:webHidden/>
          </w:rPr>
          <w:tab/>
        </w:r>
        <w:r>
          <w:rPr>
            <w:noProof/>
            <w:webHidden/>
          </w:rPr>
          <w:fldChar w:fldCharType="begin"/>
        </w:r>
        <w:r>
          <w:rPr>
            <w:noProof/>
            <w:webHidden/>
          </w:rPr>
          <w:instrText xml:space="preserve"> PAGEREF _Toc5491355 \h </w:instrText>
        </w:r>
        <w:r>
          <w:rPr>
            <w:noProof/>
            <w:webHidden/>
          </w:rPr>
        </w:r>
        <w:r>
          <w:rPr>
            <w:noProof/>
            <w:webHidden/>
          </w:rPr>
          <w:fldChar w:fldCharType="separate"/>
        </w:r>
        <w:r>
          <w:rPr>
            <w:noProof/>
            <w:webHidden/>
          </w:rPr>
          <w:t>8</w:t>
        </w:r>
        <w:r>
          <w:rPr>
            <w:noProof/>
            <w:webHidden/>
          </w:rPr>
          <w:fldChar w:fldCharType="end"/>
        </w:r>
      </w:hyperlink>
    </w:p>
    <w:p w:rsidR="00FB58F7" w:rsidRDefault="00FB58F7">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6" w:history="1">
        <w:r w:rsidRPr="00B41F53">
          <w:rPr>
            <w:rStyle w:val="a6"/>
            <w:noProof/>
          </w:rPr>
          <w:t>3.3</w:t>
        </w:r>
        <w:r>
          <w:rPr>
            <w:rFonts w:asciiTheme="minorHAnsi" w:eastAsiaTheme="minorEastAsia" w:hAnsiTheme="minorHAnsi" w:cstheme="minorBidi"/>
            <w:noProof/>
            <w:sz w:val="22"/>
            <w:szCs w:val="22"/>
            <w:lang w:val="ru-RU" w:eastAsia="ru-RU"/>
          </w:rPr>
          <w:tab/>
        </w:r>
        <w:r w:rsidRPr="00B41F53">
          <w:rPr>
            <w:rStyle w:val="a6"/>
            <w:noProof/>
          </w:rPr>
          <w:t>Косинусная метрика</w:t>
        </w:r>
        <w:r>
          <w:rPr>
            <w:noProof/>
            <w:webHidden/>
          </w:rPr>
          <w:tab/>
        </w:r>
        <w:r>
          <w:rPr>
            <w:noProof/>
            <w:webHidden/>
          </w:rPr>
          <w:fldChar w:fldCharType="begin"/>
        </w:r>
        <w:r>
          <w:rPr>
            <w:noProof/>
            <w:webHidden/>
          </w:rPr>
          <w:instrText xml:space="preserve"> PAGEREF _Toc5491356 \h </w:instrText>
        </w:r>
        <w:r>
          <w:rPr>
            <w:noProof/>
            <w:webHidden/>
          </w:rPr>
        </w:r>
        <w:r>
          <w:rPr>
            <w:noProof/>
            <w:webHidden/>
          </w:rPr>
          <w:fldChar w:fldCharType="separate"/>
        </w:r>
        <w:r>
          <w:rPr>
            <w:noProof/>
            <w:webHidden/>
          </w:rPr>
          <w:t>8</w:t>
        </w:r>
        <w:r>
          <w:rPr>
            <w:noProof/>
            <w:webHidden/>
          </w:rPr>
          <w:fldChar w:fldCharType="end"/>
        </w:r>
      </w:hyperlink>
    </w:p>
    <w:p w:rsidR="00FB58F7" w:rsidRDefault="00FB58F7">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57" w:history="1">
        <w:r w:rsidRPr="00B41F53">
          <w:rPr>
            <w:rStyle w:val="a6"/>
            <w:noProof/>
          </w:rPr>
          <w:t>4</w:t>
        </w:r>
        <w:r>
          <w:rPr>
            <w:rFonts w:asciiTheme="minorHAnsi" w:eastAsiaTheme="minorEastAsia" w:hAnsiTheme="minorHAnsi" w:cstheme="minorBidi"/>
            <w:noProof/>
            <w:sz w:val="22"/>
            <w:szCs w:val="22"/>
            <w:lang w:val="ru-RU" w:eastAsia="ru-RU"/>
          </w:rPr>
          <w:tab/>
        </w:r>
        <w:r w:rsidRPr="00B41F53">
          <w:rPr>
            <w:rStyle w:val="a6"/>
            <w:noProof/>
            <w:shd w:val="clear" w:color="auto" w:fill="FFFFFF"/>
          </w:rPr>
          <w:t>Список источников</w:t>
        </w:r>
        <w:r>
          <w:rPr>
            <w:noProof/>
            <w:webHidden/>
          </w:rPr>
          <w:tab/>
        </w:r>
        <w:r>
          <w:rPr>
            <w:noProof/>
            <w:webHidden/>
          </w:rPr>
          <w:fldChar w:fldCharType="begin"/>
        </w:r>
        <w:r>
          <w:rPr>
            <w:noProof/>
            <w:webHidden/>
          </w:rPr>
          <w:instrText xml:space="preserve"> PAGEREF _Toc5491357 \h </w:instrText>
        </w:r>
        <w:r>
          <w:rPr>
            <w:noProof/>
            <w:webHidden/>
          </w:rPr>
        </w:r>
        <w:r>
          <w:rPr>
            <w:noProof/>
            <w:webHidden/>
          </w:rPr>
          <w:fldChar w:fldCharType="separate"/>
        </w:r>
        <w:r>
          <w:rPr>
            <w:noProof/>
            <w:webHidden/>
          </w:rPr>
          <w:t>9</w:t>
        </w:r>
        <w:r>
          <w:rPr>
            <w:noProof/>
            <w:webHidden/>
          </w:rPr>
          <w:fldChar w:fldCharType="end"/>
        </w:r>
      </w:hyperlink>
    </w:p>
    <w:p w:rsidR="00EE283B" w:rsidRDefault="003F562E" w:rsidP="00EE283B">
      <w:pPr>
        <w:rPr>
          <w:lang w:val="ru-RU" w:eastAsia="ru-RU"/>
        </w:rPr>
      </w:pPr>
      <w:r>
        <w:rPr>
          <w:lang w:val="ru-RU" w:eastAsia="ru-RU"/>
        </w:rPr>
        <w:fldChar w:fldCharType="end"/>
      </w:r>
      <w:commentRangeEnd w:id="3"/>
      <w:r w:rsidR="00F72782">
        <w:rPr>
          <w:rStyle w:val="afd"/>
          <w:rFonts w:ascii="Calibri" w:eastAsia="Calibri" w:hAnsi="Calibri"/>
          <w:lang w:val="ru-RU" w:eastAsia="en-US"/>
        </w:rPr>
        <w:commentReference w:id="3"/>
      </w:r>
    </w:p>
    <w:p w:rsidR="00EE283B" w:rsidRDefault="00EE283B" w:rsidP="00EE283B">
      <w:pPr>
        <w:rPr>
          <w:lang w:val="ru-RU" w:eastAsia="ru-RU"/>
        </w:rPr>
      </w:pPr>
      <w:bookmarkStart w:id="4" w:name="_GoBack"/>
      <w:bookmarkEnd w:id="4"/>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Pr="00EE283B" w:rsidRDefault="00EE283B" w:rsidP="00EE283B">
      <w:pPr>
        <w:rPr>
          <w:lang w:val="ru-RU" w:eastAsia="ru-RU"/>
        </w:rPr>
      </w:pPr>
    </w:p>
    <w:p w:rsidR="00EE283B" w:rsidRPr="00EE283B" w:rsidRDefault="007B61A3" w:rsidP="00EE283B">
      <w:pPr>
        <w:pStyle w:val="1"/>
      </w:pPr>
      <w:bookmarkStart w:id="5" w:name="_Toc4446521"/>
      <w:bookmarkStart w:id="6" w:name="_Toc5491345"/>
      <w:r>
        <w:t>Введение</w:t>
      </w:r>
      <w:bookmarkEnd w:id="5"/>
      <w:bookmarkEnd w:id="6"/>
    </w:p>
    <w:p w:rsidR="00B050CB" w:rsidRDefault="00246F81" w:rsidP="00CD52E0">
      <w:pPr>
        <w:keepNext/>
        <w:rPr>
          <w:lang w:val="ru-RU"/>
        </w:rPr>
      </w:pPr>
      <w:r>
        <w:rPr>
          <w:lang w:val="ru-RU"/>
        </w:rPr>
        <w:br/>
      </w:r>
      <w:r w:rsidR="009E3E7E">
        <w:rPr>
          <w:lang w:val="ru-RU"/>
        </w:rPr>
        <w:t xml:space="preserve">В данной пояснительной записке мы рассмотрим ряд моделей сверточных нейронных сетей, которые наиболее популярны в задачах распознавания лиц на текущий </w:t>
      </w:r>
      <w:r w:rsidR="00523F1F">
        <w:rPr>
          <w:lang w:val="ru-RU"/>
        </w:rPr>
        <w:t>момент. Задача</w:t>
      </w:r>
      <w:r>
        <w:rPr>
          <w:lang w:val="ru-RU"/>
        </w:rPr>
        <w:t xml:space="preserve"> извлечения признаков</w:t>
      </w:r>
      <w:r w:rsidR="001C0903">
        <w:rPr>
          <w:lang w:val="ru-RU"/>
        </w:rPr>
        <w:t xml:space="preserve"> выполняется нейронными сетями. </w:t>
      </w:r>
      <w:r w:rsidR="007B61A3" w:rsidRPr="007B61A3">
        <w:rPr>
          <w:lang w:val="ru-RU"/>
        </w:rPr>
        <w:t xml:space="preserve">Входные данные для </w:t>
      </w:r>
      <w:r w:rsidR="001C0903">
        <w:rPr>
          <w:lang w:val="ru-RU"/>
        </w:rPr>
        <w:t>каждой реализации нейронный сети</w:t>
      </w:r>
      <w:r w:rsidR="00CD040B">
        <w:rPr>
          <w:rStyle w:val="afd"/>
          <w:rFonts w:ascii="Calibri" w:eastAsia="Calibri" w:hAnsi="Calibri"/>
          <w:lang w:val="ru-RU" w:eastAsia="en-US"/>
        </w:rPr>
        <w:commentReference w:id="7"/>
      </w:r>
      <w:r w:rsidR="001C0903">
        <w:rPr>
          <w:lang w:val="ru-RU"/>
        </w:rPr>
        <w:t xml:space="preserve"> -</w:t>
      </w:r>
      <w:r w:rsidR="007B61A3" w:rsidRPr="007B61A3">
        <w:rPr>
          <w:lang w:val="ru-RU"/>
        </w:rPr>
        <w:t xml:space="preserve"> картинка любого разрешения и одно из форматов (</w:t>
      </w:r>
      <w:r w:rsidR="007B61A3">
        <w:t>jpg</w:t>
      </w:r>
      <w:r w:rsidR="007B61A3" w:rsidRPr="007B61A3">
        <w:rPr>
          <w:lang w:val="ru-RU"/>
        </w:rPr>
        <w:t xml:space="preserve">, </w:t>
      </w:r>
      <w:r w:rsidR="007B61A3">
        <w:t>png</w:t>
      </w:r>
      <w:r w:rsidR="001C0903">
        <w:rPr>
          <w:lang w:val="ru-RU"/>
        </w:rPr>
        <w:t>) так как в непосредственно перед выполнением распознавания есть возможность</w:t>
      </w:r>
      <w:r w:rsidR="007B61A3" w:rsidRPr="007B61A3">
        <w:rPr>
          <w:lang w:val="ru-RU"/>
        </w:rPr>
        <w:t xml:space="preserve"> п</w:t>
      </w:r>
      <w:r w:rsidR="00324BC1">
        <w:rPr>
          <w:lang w:val="ru-RU"/>
        </w:rPr>
        <w:t>одкорректировать до требуемого разрешения</w:t>
      </w:r>
      <w:r w:rsidR="001C0903">
        <w:rPr>
          <w:lang w:val="ru-RU"/>
        </w:rPr>
        <w:t xml:space="preserve"> </w:t>
      </w:r>
      <w:r w:rsidR="00E340D6">
        <w:rPr>
          <w:rStyle w:val="afd"/>
          <w:rFonts w:ascii="Calibri" w:eastAsia="Calibri" w:hAnsi="Calibri"/>
          <w:lang w:val="ru-RU" w:eastAsia="en-US"/>
        </w:rPr>
        <w:commentReference w:id="8"/>
      </w:r>
      <w:r w:rsidR="007B61A3" w:rsidRPr="007B61A3">
        <w:rPr>
          <w:lang w:val="ru-RU"/>
        </w:rPr>
        <w:t>для конкретной модели сети.</w:t>
      </w:r>
      <w:r w:rsidR="00B050CB">
        <w:rPr>
          <w:lang w:val="ru-RU"/>
        </w:rPr>
        <w:t xml:space="preserve"> Кроме того, мы рассмотрим способы расчета расстояния между признаками.</w:t>
      </w:r>
    </w:p>
    <w:p w:rsidR="00CD52E0" w:rsidRPr="001C0903" w:rsidRDefault="007B61A3" w:rsidP="00CD52E0">
      <w:pPr>
        <w:keepNext/>
        <w:rPr>
          <w:lang w:val="ru-RU"/>
        </w:rPr>
      </w:pPr>
      <w:commentRangeStart w:id="9"/>
      <w:r>
        <w:rPr>
          <w:rFonts w:ascii="Arial" w:hAnsi="Arial" w:cs="Arial"/>
          <w:noProof/>
          <w:color w:val="252525"/>
          <w:sz w:val="27"/>
          <w:szCs w:val="27"/>
          <w:lang w:val="ru-RU" w:eastAsia="ru-RU"/>
        </w:rPr>
        <w:drawing>
          <wp:inline distT="0" distB="0" distL="0" distR="0">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9"/>
                    <a:srcRect/>
                    <a:stretch>
                      <a:fillRect/>
                    </a:stretch>
                  </pic:blipFill>
                  <pic:spPr bwMode="auto">
                    <a:xfrm>
                      <a:off x="0" y="0"/>
                      <a:ext cx="5476875" cy="3709858"/>
                    </a:xfrm>
                    <a:prstGeom prst="rect">
                      <a:avLst/>
                    </a:prstGeom>
                    <a:noFill/>
                    <a:ln w="9525">
                      <a:noFill/>
                      <a:miter lim="800000"/>
                      <a:headEnd/>
                      <a:tailEnd/>
                    </a:ln>
                  </pic:spPr>
                </pic:pic>
              </a:graphicData>
            </a:graphic>
          </wp:inline>
        </w:drawing>
      </w:r>
      <w:commentRangeEnd w:id="9"/>
    </w:p>
    <w:p w:rsidR="00CD52E0" w:rsidRPr="00CD52E0" w:rsidRDefault="00CD52E0" w:rsidP="00CD52E0">
      <w:pPr>
        <w:pStyle w:val="aff4"/>
        <w:rPr>
          <w:lang w:val="ru-RU"/>
        </w:rPr>
      </w:pPr>
      <w:r w:rsidRPr="00CD52E0">
        <w:rPr>
          <w:lang w:val="ru-RU"/>
        </w:rPr>
        <w:t xml:space="preserve">Рисунок </w:t>
      </w:r>
      <w:r w:rsidR="003F562E">
        <w:fldChar w:fldCharType="begin"/>
      </w:r>
      <w:r w:rsidRPr="00CD52E0">
        <w:rPr>
          <w:lang w:val="ru-RU"/>
        </w:rPr>
        <w:instrText xml:space="preserve"> </w:instrText>
      </w:r>
      <w:r>
        <w:instrText>SEQ</w:instrText>
      </w:r>
      <w:r w:rsidRPr="00CD52E0">
        <w:rPr>
          <w:lang w:val="ru-RU"/>
        </w:rPr>
        <w:instrText xml:space="preserve"> Рисунок \* </w:instrText>
      </w:r>
      <w:r>
        <w:instrText>ARABIC</w:instrText>
      </w:r>
      <w:r w:rsidRPr="00CD52E0">
        <w:rPr>
          <w:lang w:val="ru-RU"/>
        </w:rPr>
        <w:instrText xml:space="preserve"> </w:instrText>
      </w:r>
      <w:r w:rsidR="003F562E">
        <w:fldChar w:fldCharType="separate"/>
      </w:r>
      <w:r w:rsidR="009B3FDB" w:rsidRPr="009B3FDB">
        <w:rPr>
          <w:noProof/>
          <w:lang w:val="ru-RU"/>
        </w:rPr>
        <w:t>1</w:t>
      </w:r>
      <w:r w:rsidR="003F562E">
        <w:fldChar w:fldCharType="end"/>
      </w:r>
      <w:r w:rsidRPr="00CD52E0">
        <w:rPr>
          <w:lang w:val="ru-RU"/>
        </w:rPr>
        <w:t xml:space="preserve"> </w:t>
      </w:r>
      <w:r w:rsidRPr="005C1884">
        <w:t>Top</w:t>
      </w:r>
      <w:r w:rsidRPr="00CD52E0">
        <w:rPr>
          <w:lang w:val="ru-RU"/>
        </w:rPr>
        <w:t xml:space="preserve">-1, </w:t>
      </w:r>
      <w:r w:rsidRPr="005C1884">
        <w:t>Top</w:t>
      </w:r>
      <w:r w:rsidRPr="00CD52E0">
        <w:rPr>
          <w:lang w:val="ru-RU"/>
        </w:rPr>
        <w:t>-5 ошибки и скорость распознавания на каждой из реализаций нейронных сетей</w:t>
      </w:r>
      <w:r w:rsidRPr="00CD52E0">
        <w:rPr>
          <w:noProof/>
          <w:lang w:val="ru-RU"/>
        </w:rPr>
        <w:t xml:space="preserve"> </w:t>
      </w:r>
      <w:r>
        <w:rPr>
          <w:noProof/>
          <w:lang w:val="ru-RU"/>
        </w:rPr>
        <w:t>используя набор из 15 изображений разрешением 224х224</w:t>
      </w:r>
    </w:p>
    <w:p w:rsidR="00CD52E0" w:rsidRDefault="00E340D6" w:rsidP="007B61A3">
      <w:pPr>
        <w:rPr>
          <w:ins w:id="10" w:author="Александр" w:date="2019-04-01T23:38:00Z"/>
          <w:lang w:val="ru-RU"/>
        </w:rPr>
      </w:pPr>
      <w:r>
        <w:rPr>
          <w:rStyle w:val="afd"/>
          <w:rFonts w:ascii="Calibri" w:eastAsia="Calibri" w:hAnsi="Calibri"/>
          <w:lang w:val="ru-RU" w:eastAsia="en-US"/>
        </w:rPr>
        <w:commentReference w:id="9"/>
      </w:r>
    </w:p>
    <w:p w:rsidR="00CD52E0" w:rsidRDefault="00CD52E0" w:rsidP="007B61A3">
      <w:pPr>
        <w:rPr>
          <w:ins w:id="11" w:author="Александр" w:date="2019-04-01T23:38:00Z"/>
          <w:rStyle w:val="afd"/>
          <w:rFonts w:ascii="Calibri" w:eastAsia="Calibri" w:hAnsi="Calibri"/>
          <w:lang w:val="ru-RU" w:eastAsia="en-US"/>
        </w:rPr>
      </w:pPr>
    </w:p>
    <w:p w:rsidR="00B4515C" w:rsidRDefault="007B61A3" w:rsidP="00B4515C">
      <w:pPr>
        <w:keepNext/>
      </w:pPr>
      <w:commentRangeStart w:id="12"/>
      <w:r>
        <w:rPr>
          <w:noProof/>
          <w:lang w:val="ru-RU" w:eastAsia="ru-RU"/>
        </w:rPr>
        <w:lastRenderedPageBreak/>
        <w:drawing>
          <wp:inline distT="0" distB="0" distL="0" distR="0">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10"/>
                    <a:srcRect/>
                    <a:stretch>
                      <a:fillRect/>
                    </a:stretch>
                  </pic:blipFill>
                  <pic:spPr bwMode="auto">
                    <a:xfrm>
                      <a:off x="0" y="0"/>
                      <a:ext cx="5934075" cy="3524250"/>
                    </a:xfrm>
                    <a:prstGeom prst="rect">
                      <a:avLst/>
                    </a:prstGeom>
                    <a:noFill/>
                    <a:ln w="9525">
                      <a:noFill/>
                      <a:miter lim="800000"/>
                      <a:headEnd/>
                      <a:tailEnd/>
                    </a:ln>
                  </pic:spPr>
                </pic:pic>
              </a:graphicData>
            </a:graphic>
          </wp:inline>
        </w:drawing>
      </w:r>
      <w:commentRangeEnd w:id="12"/>
    </w:p>
    <w:p w:rsidR="00B4515C" w:rsidRPr="00B4515C" w:rsidRDefault="00B4515C" w:rsidP="00B4515C">
      <w:pPr>
        <w:pStyle w:val="aff4"/>
        <w:rPr>
          <w:lang w:val="ru-RU"/>
        </w:rPr>
      </w:pPr>
      <w:r w:rsidRPr="00B4515C">
        <w:rPr>
          <w:lang w:val="ru-RU"/>
        </w:rPr>
        <w:t xml:space="preserve">Рисунок </w:t>
      </w:r>
      <w:r w:rsidR="003F562E">
        <w:fldChar w:fldCharType="begin"/>
      </w:r>
      <w:r w:rsidRPr="00B4515C">
        <w:rPr>
          <w:lang w:val="ru-RU"/>
        </w:rPr>
        <w:instrText xml:space="preserve"> </w:instrText>
      </w:r>
      <w:r>
        <w:instrText>SEQ</w:instrText>
      </w:r>
      <w:r w:rsidRPr="00B4515C">
        <w:rPr>
          <w:lang w:val="ru-RU"/>
        </w:rPr>
        <w:instrText xml:space="preserve"> Рисунок \* </w:instrText>
      </w:r>
      <w:r>
        <w:instrText>ARABIC</w:instrText>
      </w:r>
      <w:r w:rsidRPr="00B4515C">
        <w:rPr>
          <w:lang w:val="ru-RU"/>
        </w:rPr>
        <w:instrText xml:space="preserve"> </w:instrText>
      </w:r>
      <w:r w:rsidR="003F562E">
        <w:fldChar w:fldCharType="separate"/>
      </w:r>
      <w:r w:rsidR="009B3FDB" w:rsidRPr="009B3FDB">
        <w:rPr>
          <w:noProof/>
          <w:lang w:val="ru-RU"/>
        </w:rPr>
        <w:t>2</w:t>
      </w:r>
      <w:r w:rsidR="003F562E">
        <w:fldChar w:fldCharType="end"/>
      </w:r>
      <w:r>
        <w:rPr>
          <w:lang w:val="ru-RU"/>
        </w:rPr>
        <w:t xml:space="preserve"> Количество изображений в секунду на разных архитектурах, на разных количествах графических процессоров</w:t>
      </w:r>
    </w:p>
    <w:p w:rsidR="007B61A3" w:rsidRPr="00751136" w:rsidRDefault="00E340D6" w:rsidP="00751136">
      <w:pPr>
        <w:pStyle w:val="1"/>
      </w:pPr>
      <w:r>
        <w:rPr>
          <w:rStyle w:val="afd"/>
          <w:rFonts w:ascii="Calibri" w:eastAsia="Calibri" w:hAnsi="Calibri"/>
          <w:lang w:eastAsia="en-US"/>
        </w:rPr>
        <w:commentReference w:id="12"/>
      </w:r>
      <w:bookmarkStart w:id="13" w:name="_Toc5491346"/>
      <w:r w:rsidR="00751136">
        <w:t>Модели сверточных сетей</w:t>
      </w:r>
      <w:bookmarkEnd w:id="13"/>
    </w:p>
    <w:p w:rsidR="007B61A3" w:rsidRPr="007B61A3" w:rsidRDefault="007B61A3" w:rsidP="00751136">
      <w:pPr>
        <w:pStyle w:val="2"/>
        <w:rPr>
          <w:shd w:val="clear" w:color="auto" w:fill="FFFFFF"/>
        </w:rPr>
      </w:pPr>
      <w:bookmarkStart w:id="14" w:name="_Toc4446522"/>
      <w:bookmarkStart w:id="15" w:name="_Toc5491347"/>
      <w:commentRangeStart w:id="16"/>
      <w:r>
        <w:rPr>
          <w:shd w:val="clear" w:color="auto" w:fill="FFFFFF"/>
          <w:lang w:val="en-US"/>
        </w:rPr>
        <w:t>VGG</w:t>
      </w:r>
      <w:r w:rsidRPr="007B61A3">
        <w:rPr>
          <w:shd w:val="clear" w:color="auto" w:fill="FFFFFF"/>
        </w:rPr>
        <w:t>-16, 19</w:t>
      </w:r>
      <w:bookmarkEnd w:id="14"/>
      <w:commentRangeEnd w:id="16"/>
      <w:r w:rsidR="00E340D6">
        <w:rPr>
          <w:rStyle w:val="afd"/>
          <w:rFonts w:ascii="Calibri" w:eastAsia="Calibri" w:hAnsi="Calibri" w:cs="Times New Roman"/>
          <w:b w:val="0"/>
          <w:bCs w:val="0"/>
          <w:lang w:eastAsia="en-US"/>
        </w:rPr>
        <w:commentReference w:id="16"/>
      </w:r>
      <w:bookmarkEnd w:id="15"/>
    </w:p>
    <w:p w:rsidR="007B61A3" w:rsidRPr="005D2934" w:rsidRDefault="007B61A3" w:rsidP="007B61A3">
      <w:pPr>
        <w:rPr>
          <w:rStyle w:val="a6"/>
          <w:rFonts w:cstheme="minorHAnsi"/>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цели исследования того, как глубина сверточной сети влияет на их точность в настройке распознавания больших изображений.</w:t>
      </w:r>
      <w:r>
        <w:rPr>
          <w:rFonts w:ascii="Arial" w:hAnsi="Arial" w:cs="Arial"/>
          <w:color w:val="252525"/>
          <w:sz w:val="27"/>
          <w:szCs w:val="27"/>
        </w:rPr>
        <w:t> </w:t>
      </w:r>
      <w:r w:rsidR="003F562E">
        <w:rPr>
          <w:rStyle w:val="a6"/>
          <w:rFonts w:cstheme="minorHAnsi"/>
        </w:rPr>
        <w:fldChar w:fldCharType="begin"/>
      </w:r>
      <w:r w:rsidR="0044344B">
        <w:rPr>
          <w:rStyle w:val="a6"/>
          <w:rFonts w:cstheme="minorHAnsi"/>
        </w:rPr>
        <w:instrText>HYPERLINK</w:instrText>
      </w:r>
      <w:r w:rsidR="003F562E" w:rsidRPr="003F562E">
        <w:rPr>
          <w:rStyle w:val="a6"/>
          <w:rFonts w:cstheme="minorHAnsi"/>
          <w:lang w:val="ru-RU"/>
          <w:rPrChange w:id="17" w:author="Yashunin, Dmitry" w:date="2019-04-01T17:01:00Z">
            <w:rPr>
              <w:rStyle w:val="a6"/>
              <w:rFonts w:cstheme="minorHAnsi"/>
            </w:rPr>
          </w:rPrChange>
        </w:rPr>
        <w:instrText xml:space="preserve"> "</w:instrText>
      </w:r>
      <w:r w:rsidR="0044344B">
        <w:rPr>
          <w:rStyle w:val="a6"/>
          <w:rFonts w:cstheme="minorHAnsi"/>
        </w:rPr>
        <w:instrText>http</w:instrText>
      </w:r>
      <w:r w:rsidR="003F562E" w:rsidRPr="003F562E">
        <w:rPr>
          <w:rStyle w:val="a6"/>
          <w:rFonts w:cstheme="minorHAnsi"/>
          <w:lang w:val="ru-RU"/>
          <w:rPrChange w:id="18" w:author="Yashunin, Dmitry" w:date="2019-04-01T17:01:00Z">
            <w:rPr>
              <w:rStyle w:val="a6"/>
              <w:rFonts w:cstheme="minorHAnsi"/>
            </w:rPr>
          </w:rPrChange>
        </w:rPr>
        <w:instrText>://</w:instrText>
      </w:r>
      <w:r w:rsidR="0044344B">
        <w:rPr>
          <w:rStyle w:val="a6"/>
          <w:rFonts w:cstheme="minorHAnsi"/>
        </w:rPr>
        <w:instrText>www</w:instrText>
      </w:r>
      <w:r w:rsidR="003F562E" w:rsidRPr="003F562E">
        <w:rPr>
          <w:rStyle w:val="a6"/>
          <w:rFonts w:cstheme="minorHAnsi"/>
          <w:lang w:val="ru-RU"/>
          <w:rPrChange w:id="19" w:author="Yashunin, Dmitry" w:date="2019-04-01T17:01:00Z">
            <w:rPr>
              <w:rStyle w:val="a6"/>
              <w:rFonts w:cstheme="minorHAnsi"/>
            </w:rPr>
          </w:rPrChange>
        </w:rPr>
        <w:instrText>.</w:instrText>
      </w:r>
      <w:r w:rsidR="0044344B">
        <w:rPr>
          <w:rStyle w:val="a6"/>
          <w:rFonts w:cstheme="minorHAnsi"/>
        </w:rPr>
        <w:instrText>robots</w:instrText>
      </w:r>
      <w:r w:rsidR="003F562E" w:rsidRPr="003F562E">
        <w:rPr>
          <w:rStyle w:val="a6"/>
          <w:rFonts w:cstheme="minorHAnsi"/>
          <w:lang w:val="ru-RU"/>
          <w:rPrChange w:id="20" w:author="Yashunin, Dmitry" w:date="2019-04-01T17:01:00Z">
            <w:rPr>
              <w:rStyle w:val="a6"/>
              <w:rFonts w:cstheme="minorHAnsi"/>
            </w:rPr>
          </w:rPrChange>
        </w:rPr>
        <w:instrText>.</w:instrText>
      </w:r>
      <w:r w:rsidR="0044344B">
        <w:rPr>
          <w:rStyle w:val="a6"/>
          <w:rFonts w:cstheme="minorHAnsi"/>
        </w:rPr>
        <w:instrText>ox</w:instrText>
      </w:r>
      <w:r w:rsidR="003F562E" w:rsidRPr="003F562E">
        <w:rPr>
          <w:rStyle w:val="a6"/>
          <w:rFonts w:cstheme="minorHAnsi"/>
          <w:lang w:val="ru-RU"/>
          <w:rPrChange w:id="21" w:author="Yashunin, Dmitry" w:date="2019-04-01T17:01:00Z">
            <w:rPr>
              <w:rStyle w:val="a6"/>
              <w:rFonts w:cstheme="minorHAnsi"/>
            </w:rPr>
          </w:rPrChange>
        </w:rPr>
        <w:instrText>.</w:instrText>
      </w:r>
      <w:r w:rsidR="0044344B">
        <w:rPr>
          <w:rStyle w:val="a6"/>
          <w:rFonts w:cstheme="minorHAnsi"/>
        </w:rPr>
        <w:instrText>ac</w:instrText>
      </w:r>
      <w:r w:rsidR="003F562E" w:rsidRPr="003F562E">
        <w:rPr>
          <w:rStyle w:val="a6"/>
          <w:rFonts w:cstheme="minorHAnsi"/>
          <w:lang w:val="ru-RU"/>
          <w:rPrChange w:id="22" w:author="Yashunin, Dmitry" w:date="2019-04-01T17:01:00Z">
            <w:rPr>
              <w:rStyle w:val="a6"/>
              <w:rFonts w:cstheme="minorHAnsi"/>
            </w:rPr>
          </w:rPrChange>
        </w:rPr>
        <w:instrText>.</w:instrText>
      </w:r>
      <w:r w:rsidR="0044344B">
        <w:rPr>
          <w:rStyle w:val="a6"/>
          <w:rFonts w:cstheme="minorHAnsi"/>
        </w:rPr>
        <w:instrText>uk</w:instrText>
      </w:r>
      <w:r w:rsidR="003F562E" w:rsidRPr="003F562E">
        <w:rPr>
          <w:rStyle w:val="a6"/>
          <w:rFonts w:cstheme="minorHAnsi"/>
          <w:lang w:val="ru-RU"/>
          <w:rPrChange w:id="23" w:author="Yashunin, Dmitry" w:date="2019-04-01T17:01:00Z">
            <w:rPr>
              <w:rStyle w:val="a6"/>
              <w:rFonts w:cstheme="minorHAnsi"/>
            </w:rPr>
          </w:rPrChange>
        </w:rPr>
        <w:instrText>/~</w:instrText>
      </w:r>
      <w:r w:rsidR="0044344B">
        <w:rPr>
          <w:rStyle w:val="a6"/>
          <w:rFonts w:cstheme="minorHAnsi"/>
        </w:rPr>
        <w:instrText>vgg</w:instrText>
      </w:r>
      <w:r w:rsidR="003F562E" w:rsidRPr="003F562E">
        <w:rPr>
          <w:rStyle w:val="a6"/>
          <w:rFonts w:cstheme="minorHAnsi"/>
          <w:lang w:val="ru-RU"/>
          <w:rPrChange w:id="24" w:author="Yashunin, Dmitry" w:date="2019-04-01T17:01:00Z">
            <w:rPr>
              <w:rStyle w:val="a6"/>
              <w:rFonts w:cstheme="minorHAnsi"/>
            </w:rPr>
          </w:rPrChange>
        </w:rPr>
        <w:instrText>/</w:instrText>
      </w:r>
      <w:r w:rsidR="0044344B">
        <w:rPr>
          <w:rStyle w:val="a6"/>
          <w:rFonts w:cstheme="minorHAnsi"/>
        </w:rPr>
        <w:instrText>research</w:instrText>
      </w:r>
      <w:r w:rsidR="003F562E" w:rsidRPr="003F562E">
        <w:rPr>
          <w:rStyle w:val="a6"/>
          <w:rFonts w:cstheme="minorHAnsi"/>
          <w:lang w:val="ru-RU"/>
          <w:rPrChange w:id="25" w:author="Yashunin, Dmitry" w:date="2019-04-01T17:01:00Z">
            <w:rPr>
              <w:rStyle w:val="a6"/>
              <w:rFonts w:cstheme="minorHAnsi"/>
            </w:rPr>
          </w:rPrChange>
        </w:rPr>
        <w:instrText>/</w:instrText>
      </w:r>
      <w:r w:rsidR="0044344B">
        <w:rPr>
          <w:rStyle w:val="a6"/>
          <w:rFonts w:cstheme="minorHAnsi"/>
        </w:rPr>
        <w:instrText>very</w:instrText>
      </w:r>
      <w:r w:rsidR="003F562E" w:rsidRPr="003F562E">
        <w:rPr>
          <w:rStyle w:val="a6"/>
          <w:rFonts w:cstheme="minorHAnsi"/>
          <w:lang w:val="ru-RU"/>
          <w:rPrChange w:id="26" w:author="Yashunin, Dmitry" w:date="2019-04-01T17:01:00Z">
            <w:rPr>
              <w:rStyle w:val="a6"/>
              <w:rFonts w:cstheme="minorHAnsi"/>
            </w:rPr>
          </w:rPrChange>
        </w:rPr>
        <w:instrText>_</w:instrText>
      </w:r>
      <w:r w:rsidR="0044344B">
        <w:rPr>
          <w:rStyle w:val="a6"/>
          <w:rFonts w:cstheme="minorHAnsi"/>
        </w:rPr>
        <w:instrText>deep</w:instrText>
      </w:r>
      <w:r w:rsidR="003F562E" w:rsidRPr="003F562E">
        <w:rPr>
          <w:rStyle w:val="a6"/>
          <w:rFonts w:cstheme="minorHAnsi"/>
          <w:lang w:val="ru-RU"/>
          <w:rPrChange w:id="27" w:author="Yashunin, Dmitry" w:date="2019-04-01T17:01:00Z">
            <w:rPr>
              <w:rStyle w:val="a6"/>
              <w:rFonts w:cstheme="minorHAnsi"/>
            </w:rPr>
          </w:rPrChange>
        </w:rPr>
        <w:instrText xml:space="preserve">/" </w:instrText>
      </w:r>
      <w:r w:rsidR="003F562E">
        <w:rPr>
          <w:rStyle w:val="a6"/>
          <w:rFonts w:cstheme="minorHAnsi"/>
        </w:rPr>
        <w:fldChar w:fldCharType="separate"/>
      </w:r>
      <w:r w:rsidRPr="002B6E65">
        <w:rPr>
          <w:rStyle w:val="a6"/>
          <w:rFonts w:cstheme="minorHAnsi"/>
        </w:rPr>
        <w:t>http</w:t>
      </w:r>
      <w:r w:rsidRPr="00D1447B">
        <w:rPr>
          <w:rStyle w:val="a6"/>
          <w:rFonts w:cstheme="minorHAnsi"/>
        </w:rPr>
        <w:t>://</w:t>
      </w:r>
      <w:r w:rsidRPr="002B6E65">
        <w:rPr>
          <w:rStyle w:val="a6"/>
          <w:rFonts w:cstheme="minorHAnsi"/>
        </w:rPr>
        <w:t>www</w:t>
      </w:r>
      <w:r w:rsidRPr="00D1447B">
        <w:rPr>
          <w:rStyle w:val="a6"/>
          <w:rFonts w:cstheme="minorHAnsi"/>
        </w:rPr>
        <w:t>.</w:t>
      </w:r>
      <w:r w:rsidRPr="002B6E65">
        <w:rPr>
          <w:rStyle w:val="a6"/>
          <w:rFonts w:cstheme="minorHAnsi"/>
        </w:rPr>
        <w:t>robots</w:t>
      </w:r>
      <w:r w:rsidRPr="00D1447B">
        <w:rPr>
          <w:rStyle w:val="a6"/>
          <w:rFonts w:cstheme="minorHAnsi"/>
        </w:rPr>
        <w:t>.</w:t>
      </w:r>
      <w:r w:rsidRPr="002B6E65">
        <w:rPr>
          <w:rStyle w:val="a6"/>
          <w:rFonts w:cstheme="minorHAnsi"/>
        </w:rPr>
        <w:t>ox</w:t>
      </w:r>
      <w:r w:rsidRPr="00D1447B">
        <w:rPr>
          <w:rStyle w:val="a6"/>
          <w:rFonts w:cstheme="minorHAnsi"/>
        </w:rPr>
        <w:t>.</w:t>
      </w:r>
      <w:r w:rsidRPr="002B6E65">
        <w:rPr>
          <w:rStyle w:val="a6"/>
          <w:rFonts w:cstheme="minorHAnsi"/>
        </w:rPr>
        <w:t>ac</w:t>
      </w:r>
      <w:r w:rsidRPr="00D1447B">
        <w:rPr>
          <w:rStyle w:val="a6"/>
          <w:rFonts w:cstheme="minorHAnsi"/>
        </w:rPr>
        <w:t>.</w:t>
      </w:r>
      <w:r w:rsidRPr="002B6E65">
        <w:rPr>
          <w:rStyle w:val="a6"/>
          <w:rFonts w:cstheme="minorHAnsi"/>
        </w:rPr>
        <w:t>uk</w:t>
      </w:r>
      <w:r w:rsidRPr="00D1447B">
        <w:rPr>
          <w:rStyle w:val="a6"/>
          <w:rFonts w:cstheme="minorHAnsi"/>
        </w:rPr>
        <w:t>/~</w:t>
      </w:r>
      <w:r w:rsidRPr="002B6E65">
        <w:rPr>
          <w:rStyle w:val="a6"/>
          <w:rFonts w:cstheme="minorHAnsi"/>
        </w:rPr>
        <w:t>vgg</w:t>
      </w:r>
      <w:r w:rsidRPr="00D1447B">
        <w:rPr>
          <w:rStyle w:val="a6"/>
          <w:rFonts w:cstheme="minorHAnsi"/>
        </w:rPr>
        <w:t>/</w:t>
      </w:r>
      <w:r w:rsidRPr="002B6E65">
        <w:rPr>
          <w:rStyle w:val="a6"/>
          <w:rFonts w:cstheme="minorHAnsi"/>
        </w:rPr>
        <w:t>research</w:t>
      </w:r>
      <w:r w:rsidRPr="00D1447B">
        <w:rPr>
          <w:rStyle w:val="a6"/>
          <w:rFonts w:cstheme="minorHAnsi"/>
        </w:rPr>
        <w:t>/</w:t>
      </w:r>
      <w:r w:rsidRPr="002B6E65">
        <w:rPr>
          <w:rStyle w:val="a6"/>
          <w:rFonts w:cstheme="minorHAnsi"/>
        </w:rPr>
        <w:t>very</w:t>
      </w:r>
      <w:r w:rsidRPr="00D1447B">
        <w:rPr>
          <w:rStyle w:val="a6"/>
          <w:rFonts w:cstheme="minorHAnsi"/>
        </w:rPr>
        <w:t>_</w:t>
      </w:r>
      <w:r w:rsidRPr="002B6E65">
        <w:rPr>
          <w:rStyle w:val="a6"/>
          <w:rFonts w:cstheme="minorHAnsi"/>
        </w:rPr>
        <w:t>deep</w:t>
      </w:r>
      <w:r w:rsidRPr="00D1447B">
        <w:rPr>
          <w:rStyle w:val="a6"/>
          <w:rFonts w:cstheme="minorHAnsi"/>
        </w:rPr>
        <w:t>/</w:t>
      </w:r>
      <w:r w:rsidR="003F562E">
        <w:rPr>
          <w:rStyle w:val="a6"/>
          <w:rFonts w:cstheme="minorHAnsi"/>
        </w:rPr>
        <w:fldChar w:fldCharType="end"/>
      </w:r>
    </w:p>
    <w:p w:rsidR="00D1447B" w:rsidRPr="005D2934" w:rsidRDefault="00D1447B" w:rsidP="007B61A3">
      <w:pPr>
        <w:rPr>
          <w:rStyle w:val="a6"/>
          <w:rFonts w:cstheme="minorHAnsi"/>
        </w:rPr>
      </w:pPr>
    </w:p>
    <w:p w:rsidR="00D1447B" w:rsidRDefault="00D1447B" w:rsidP="00D1447B">
      <w:pPr>
        <w:keepNext/>
      </w:pPr>
      <w:r>
        <w:rPr>
          <w:noProof/>
          <w:lang w:val="ru-RU" w:eastAsia="ru-RU"/>
        </w:rPr>
        <w:drawing>
          <wp:inline distT="0" distB="0" distL="0" distR="0">
            <wp:extent cx="6120130" cy="3604915"/>
            <wp:effectExtent l="19050" t="0" r="0" b="0"/>
            <wp:docPr id="1" name="Рисунок 1" descr="ÐÑÑÐ¸ÑÐµÐºÑÑÑÐ° Ð½ÐµÐ¹ÑÐ¾ÑÐµÑÐ¸ 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ÑÐ¸ÑÐµÐºÑÑÑÐ° Ð½ÐµÐ¹ÑÐ¾ÑÐµÑÐ¸ vgg16"/>
                    <pic:cNvPicPr>
                      <a:picLocks noChangeAspect="1" noChangeArrowheads="1"/>
                    </pic:cNvPicPr>
                  </pic:nvPicPr>
                  <pic:blipFill>
                    <a:blip r:embed="rId11"/>
                    <a:srcRect/>
                    <a:stretch>
                      <a:fillRect/>
                    </a:stretch>
                  </pic:blipFill>
                  <pic:spPr bwMode="auto">
                    <a:xfrm>
                      <a:off x="0" y="0"/>
                      <a:ext cx="6120130" cy="3604915"/>
                    </a:xfrm>
                    <a:prstGeom prst="rect">
                      <a:avLst/>
                    </a:prstGeom>
                    <a:noFill/>
                    <a:ln w="9525">
                      <a:noFill/>
                      <a:miter lim="800000"/>
                      <a:headEnd/>
                      <a:tailEnd/>
                    </a:ln>
                  </pic:spPr>
                </pic:pic>
              </a:graphicData>
            </a:graphic>
          </wp:inline>
        </w:drawing>
      </w:r>
    </w:p>
    <w:p w:rsidR="00D1447B" w:rsidRDefault="00D1447B" w:rsidP="00D1447B">
      <w:pPr>
        <w:pStyle w:val="aff4"/>
        <w:rPr>
          <w:lang w:val="en-US"/>
        </w:rPr>
      </w:pPr>
      <w:r>
        <w:t xml:space="preserve">Рисунок </w:t>
      </w:r>
      <w:fldSimple w:instr=" SEQ Рисунок \* ARABIC ">
        <w:r w:rsidR="009B3FDB">
          <w:rPr>
            <w:noProof/>
          </w:rPr>
          <w:t>3</w:t>
        </w:r>
      </w:fldSimple>
      <w:r>
        <w:rPr>
          <w:lang w:val="ru-RU"/>
        </w:rPr>
        <w:t xml:space="preserve"> Архитектура </w:t>
      </w:r>
      <w:r>
        <w:rPr>
          <w:lang w:val="en-US"/>
        </w:rPr>
        <w:t>VGG-16</w:t>
      </w:r>
    </w:p>
    <w:p w:rsidR="00DE365F" w:rsidRDefault="00DE365F" w:rsidP="00DE365F">
      <w:pPr>
        <w:keepNext/>
      </w:pPr>
      <w:r w:rsidRPr="00DE365F">
        <w:rPr>
          <w:noProof/>
          <w:lang w:val="ru-RU" w:eastAsia="ru-RU"/>
        </w:rPr>
        <w:lastRenderedPageBreak/>
        <w:drawing>
          <wp:inline distT="0" distB="0" distL="0" distR="0">
            <wp:extent cx="4147820" cy="4638675"/>
            <wp:effectExtent l="19050" t="0" r="5080" b="0"/>
            <wp:docPr id="2" name="Рисунок 1" descr="C:\Users\TrueSkit\Desktop\VGG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VGGNet.PNG"/>
                    <pic:cNvPicPr>
                      <a:picLocks noChangeAspect="1" noChangeArrowheads="1"/>
                    </pic:cNvPicPr>
                  </pic:nvPicPr>
                  <pic:blipFill>
                    <a:blip r:embed="rId12"/>
                    <a:srcRect/>
                    <a:stretch>
                      <a:fillRect/>
                    </a:stretch>
                  </pic:blipFill>
                  <pic:spPr bwMode="auto">
                    <a:xfrm>
                      <a:off x="0" y="0"/>
                      <a:ext cx="4147820" cy="4638675"/>
                    </a:xfrm>
                    <a:prstGeom prst="rect">
                      <a:avLst/>
                    </a:prstGeom>
                    <a:noFill/>
                    <a:ln w="9525">
                      <a:noFill/>
                      <a:miter lim="800000"/>
                      <a:headEnd/>
                      <a:tailEnd/>
                    </a:ln>
                  </pic:spPr>
                </pic:pic>
              </a:graphicData>
            </a:graphic>
          </wp:inline>
        </w:drawing>
      </w:r>
    </w:p>
    <w:p w:rsidR="00DE365F" w:rsidRPr="009F4EC6" w:rsidRDefault="00DE365F" w:rsidP="00DE365F">
      <w:pPr>
        <w:pStyle w:val="aff4"/>
        <w:rPr>
          <w:lang w:val="ru-RU"/>
        </w:rPr>
      </w:pPr>
      <w:r w:rsidRPr="009F4EC6">
        <w:rPr>
          <w:lang w:val="ru-RU"/>
        </w:rPr>
        <w:t xml:space="preserve">Рисунок </w:t>
      </w:r>
      <w:r w:rsidR="003F562E">
        <w:fldChar w:fldCharType="begin"/>
      </w:r>
      <w:r w:rsidRPr="009F4EC6">
        <w:rPr>
          <w:lang w:val="ru-RU"/>
        </w:rPr>
        <w:instrText xml:space="preserve"> </w:instrText>
      </w:r>
      <w:r>
        <w:instrText>SEQ</w:instrText>
      </w:r>
      <w:r w:rsidRPr="009F4EC6">
        <w:rPr>
          <w:lang w:val="ru-RU"/>
        </w:rPr>
        <w:instrText xml:space="preserve"> Рисунок \* </w:instrText>
      </w:r>
      <w:r>
        <w:instrText>ARABIC</w:instrText>
      </w:r>
      <w:r w:rsidRPr="009F4EC6">
        <w:rPr>
          <w:lang w:val="ru-RU"/>
        </w:rPr>
        <w:instrText xml:space="preserve"> </w:instrText>
      </w:r>
      <w:r w:rsidR="003F562E">
        <w:fldChar w:fldCharType="separate"/>
      </w:r>
      <w:r w:rsidR="009B3FDB" w:rsidRPr="009B3FDB">
        <w:rPr>
          <w:noProof/>
          <w:lang w:val="ru-RU"/>
        </w:rPr>
        <w:t>4</w:t>
      </w:r>
      <w:r w:rsidR="003F562E">
        <w:fldChar w:fldCharType="end"/>
      </w:r>
      <w:r w:rsidRPr="009F4EC6">
        <w:rPr>
          <w:lang w:val="ru-RU"/>
        </w:rPr>
        <w:t xml:space="preserve"> </w:t>
      </w:r>
      <w:r>
        <w:rPr>
          <w:lang w:val="ru-RU"/>
        </w:rPr>
        <w:t xml:space="preserve">Различные конфигурации сетей </w:t>
      </w:r>
      <w:r>
        <w:rPr>
          <w:lang w:val="en-US"/>
        </w:rPr>
        <w:t>VGG</w:t>
      </w:r>
      <w:r w:rsidRPr="009F4EC6">
        <w:rPr>
          <w:lang w:val="ru-RU"/>
        </w:rPr>
        <w:t>-16,19</w:t>
      </w:r>
    </w:p>
    <w:p w:rsidR="007B61A3" w:rsidRPr="009B5FD2" w:rsidRDefault="007B61A3" w:rsidP="007B61A3">
      <w:pPr>
        <w:rPr>
          <w:rFonts w:cstheme="minorHAnsi"/>
          <w:color w:val="252525"/>
        </w:rPr>
      </w:pPr>
      <w:r>
        <w:rPr>
          <w:rFonts w:cstheme="minorHAnsi"/>
          <w:color w:val="252525"/>
        </w:rPr>
        <w:t>performance</w:t>
      </w:r>
      <w:r w:rsidR="009B3FDB">
        <w:rPr>
          <w:rFonts w:cstheme="minorHAnsi"/>
          <w:color w:val="252525"/>
        </w:rPr>
        <w:t xml:space="preserve">: </w:t>
      </w:r>
      <w:r w:rsidR="009B3FDB">
        <w:t>[5]</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(вход:  </w:t>
      </w:r>
      <w:r w:rsidRPr="007B61A3">
        <w:rPr>
          <w:rFonts w:cstheme="minorHAnsi"/>
          <w:color w:val="000000"/>
          <w:shd w:val="clear" w:color="auto" w:fill="F7F7F7"/>
          <w:lang w:val="ru-RU"/>
        </w:rPr>
        <w:t>224х224, выход:1000</w:t>
      </w:r>
      <w:r w:rsidRPr="007B61A3">
        <w:rPr>
          <w:rFonts w:cstheme="minorHAnsi"/>
          <w:shd w:val="clear" w:color="auto" w:fill="FFFFFF"/>
          <w:lang w:val="ru-RU"/>
        </w:rPr>
        <w:t>)</w:t>
      </w:r>
    </w:p>
    <w:p w:rsidR="007B61A3" w:rsidRPr="007B61A3" w:rsidRDefault="007B61A3" w:rsidP="00751136">
      <w:pPr>
        <w:pStyle w:val="2"/>
        <w:rPr>
          <w:shd w:val="clear" w:color="auto" w:fill="FFFFFF"/>
        </w:rPr>
      </w:pPr>
      <w:bookmarkStart w:id="28" w:name="_Toc4446523"/>
      <w:bookmarkStart w:id="29" w:name="_Toc5491348"/>
      <w:commentRangeStart w:id="30"/>
      <w:r w:rsidRPr="00F418DD">
        <w:rPr>
          <w:shd w:val="clear" w:color="auto" w:fill="FFFFFF"/>
        </w:rPr>
        <w:t>Inception</w:t>
      </w:r>
      <w:r w:rsidR="007C316D">
        <w:rPr>
          <w:shd w:val="clear" w:color="auto" w:fill="FFFFFF"/>
        </w:rPr>
        <w:t xml:space="preserve"> </w:t>
      </w:r>
      <w:r>
        <w:rPr>
          <w:shd w:val="clear" w:color="auto" w:fill="FFFFFF"/>
        </w:rPr>
        <w:t>v</w:t>
      </w:r>
      <w:r w:rsidRPr="007B61A3">
        <w:rPr>
          <w:shd w:val="clear" w:color="auto" w:fill="FFFFFF"/>
        </w:rPr>
        <w:t>1,2,3</w:t>
      </w:r>
      <w:bookmarkEnd w:id="28"/>
      <w:commentRangeEnd w:id="30"/>
      <w:r w:rsidR="00E340D6">
        <w:rPr>
          <w:rStyle w:val="afd"/>
          <w:rFonts w:ascii="Calibri" w:eastAsia="Calibri" w:hAnsi="Calibri" w:cs="Times New Roman"/>
          <w:b w:val="0"/>
          <w:bCs w:val="0"/>
          <w:lang w:eastAsia="en-US"/>
        </w:rPr>
        <w:commentReference w:id="30"/>
      </w:r>
      <w:bookmarkEnd w:id="29"/>
    </w:p>
    <w:p w:rsidR="007B61A3" w:rsidRPr="008F3984"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 напр</w:t>
      </w:r>
      <w:r w:rsidR="008F3984">
        <w:rPr>
          <w:rFonts w:cstheme="minorHAnsi"/>
          <w:shd w:val="clear" w:color="auto" w:fill="FFFFFF"/>
          <w:lang w:val="ru-RU"/>
        </w:rPr>
        <w:t>отив увеличения глубины(слоев).</w:t>
      </w:r>
      <w:r w:rsidR="008F3984" w:rsidRPr="008F3984">
        <w:rPr>
          <w:rFonts w:cstheme="minorHAnsi"/>
          <w:shd w:val="clear" w:color="auto" w:fill="FFFFFF"/>
          <w:lang w:val="ru-RU"/>
        </w:rPr>
        <w:t xml:space="preserve"> </w:t>
      </w:r>
      <w:r w:rsidR="008F3984">
        <w:rPr>
          <w:rFonts w:cstheme="minorHAnsi"/>
          <w:shd w:val="clear" w:color="auto" w:fill="FFFFFF"/>
          <w:lang w:val="ru-RU"/>
        </w:rPr>
        <w:t xml:space="preserve">Разработали идею </w:t>
      </w:r>
      <w:r w:rsidR="008F3984">
        <w:rPr>
          <w:rFonts w:cstheme="minorHAnsi"/>
          <w:shd w:val="clear" w:color="auto" w:fill="FFFFFF"/>
        </w:rPr>
        <w:t>Inception</w:t>
      </w:r>
      <w:r w:rsidR="008F3984" w:rsidRPr="005D2934">
        <w:rPr>
          <w:rFonts w:cstheme="minorHAnsi"/>
          <w:shd w:val="clear" w:color="auto" w:fill="FFFFFF"/>
          <w:lang w:val="ru-RU"/>
        </w:rPr>
        <w:t xml:space="preserve"> </w:t>
      </w:r>
      <w:r w:rsidR="008F3984">
        <w:rPr>
          <w:rFonts w:cstheme="minorHAnsi"/>
          <w:shd w:val="clear" w:color="auto" w:fill="FFFFFF"/>
          <w:lang w:val="ru-RU"/>
        </w:rPr>
        <w:t>модулей для расширения сети в ширину.</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сверточных слоев для входа, они объединялись и таким образом происходила фильтрация. </w:t>
      </w:r>
    </w:p>
    <w:p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 связанных с точностью и избегания перенасыщения.</w:t>
      </w:r>
    </w:p>
    <w:p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rsidR="007B61A3" w:rsidRDefault="007B61A3" w:rsidP="007B61A3">
      <w:r>
        <w:rPr>
          <w:rFonts w:cstheme="minorHAnsi"/>
          <w:color w:val="252525"/>
        </w:rPr>
        <w:t>performance</w:t>
      </w:r>
      <w:r w:rsidRPr="007B61A3">
        <w:rPr>
          <w:rFonts w:cstheme="minorHAnsi"/>
          <w:color w:val="252525"/>
          <w:lang w:val="ru-RU"/>
        </w:rPr>
        <w:t xml:space="preserve">: </w:t>
      </w:r>
      <w:r w:rsidR="009B3FDB">
        <w:t>[6]</w:t>
      </w:r>
    </w:p>
    <w:p w:rsidR="009F4EC6" w:rsidRDefault="009F4EC6" w:rsidP="009F4EC6">
      <w:pPr>
        <w:keepNext/>
      </w:pPr>
      <w:r w:rsidRPr="009F4EC6">
        <w:rPr>
          <w:noProof/>
          <w:lang w:val="ru-RU" w:eastAsia="ru-RU"/>
        </w:rPr>
        <w:lastRenderedPageBreak/>
        <w:drawing>
          <wp:inline distT="0" distB="0" distL="0" distR="0">
            <wp:extent cx="5927090" cy="2501900"/>
            <wp:effectExtent l="19050" t="0" r="0" b="0"/>
            <wp:docPr id="6" name="Рисунок 3" descr="C:\Users\TrueSkit\Desktop\in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incBlock.png"/>
                    <pic:cNvPicPr>
                      <a:picLocks noChangeAspect="1" noChangeArrowheads="1"/>
                    </pic:cNvPicPr>
                  </pic:nvPicPr>
                  <pic:blipFill>
                    <a:blip r:embed="rId13" cstate="print"/>
                    <a:srcRect/>
                    <a:stretch>
                      <a:fillRect/>
                    </a:stretch>
                  </pic:blipFill>
                  <pic:spPr bwMode="auto">
                    <a:xfrm>
                      <a:off x="0" y="0"/>
                      <a:ext cx="5927090" cy="2501900"/>
                    </a:xfrm>
                    <a:prstGeom prst="rect">
                      <a:avLst/>
                    </a:prstGeom>
                    <a:noFill/>
                    <a:ln w="9525">
                      <a:noFill/>
                      <a:miter lim="800000"/>
                      <a:headEnd/>
                      <a:tailEnd/>
                    </a:ln>
                  </pic:spPr>
                </pic:pic>
              </a:graphicData>
            </a:graphic>
          </wp:inline>
        </w:drawing>
      </w:r>
    </w:p>
    <w:p w:rsidR="009F4EC6" w:rsidRDefault="009F4EC6" w:rsidP="009F4EC6">
      <w:pPr>
        <w:pStyle w:val="aff4"/>
      </w:pPr>
      <w:r>
        <w:t xml:space="preserve">Рисунок </w:t>
      </w:r>
      <w:fldSimple w:instr=" SEQ Рисунок \* ARABIC ">
        <w:r w:rsidR="009B3FDB">
          <w:rPr>
            <w:noProof/>
          </w:rPr>
          <w:t>5</w:t>
        </w:r>
      </w:fldSimple>
      <w:r>
        <w:t xml:space="preserve"> </w:t>
      </w:r>
      <w:r>
        <w:rPr>
          <w:lang w:val="ru-RU"/>
        </w:rPr>
        <w:t xml:space="preserve">Модуль </w:t>
      </w:r>
      <w:r>
        <w:rPr>
          <w:lang w:val="en-US"/>
        </w:rPr>
        <w:t>Inception</w:t>
      </w:r>
    </w:p>
    <w:p w:rsidR="009F4EC6" w:rsidRDefault="009F4EC6" w:rsidP="009F4EC6">
      <w:pPr>
        <w:keepNext/>
      </w:pPr>
      <w:r w:rsidRPr="009F4EC6">
        <w:rPr>
          <w:noProof/>
          <w:lang w:val="ru-RU" w:eastAsia="ru-RU"/>
        </w:rPr>
        <w:drawing>
          <wp:inline distT="0" distB="0" distL="0" distR="0">
            <wp:extent cx="5935345" cy="2161540"/>
            <wp:effectExtent l="19050" t="0" r="8255" b="0"/>
            <wp:docPr id="3" name="Рисунок 4" descr="C:\Users\TrueSkit\Desktop\inseption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inseptionNet.png"/>
                    <pic:cNvPicPr>
                      <a:picLocks noChangeAspect="1" noChangeArrowheads="1"/>
                    </pic:cNvPicPr>
                  </pic:nvPicPr>
                  <pic:blipFill>
                    <a:blip r:embed="rId14"/>
                    <a:srcRect/>
                    <a:stretch>
                      <a:fillRect/>
                    </a:stretch>
                  </pic:blipFill>
                  <pic:spPr bwMode="auto">
                    <a:xfrm>
                      <a:off x="0" y="0"/>
                      <a:ext cx="5935345" cy="2161540"/>
                    </a:xfrm>
                    <a:prstGeom prst="rect">
                      <a:avLst/>
                    </a:prstGeom>
                    <a:noFill/>
                    <a:ln w="9525">
                      <a:noFill/>
                      <a:miter lim="800000"/>
                      <a:headEnd/>
                      <a:tailEnd/>
                    </a:ln>
                  </pic:spPr>
                </pic:pic>
              </a:graphicData>
            </a:graphic>
          </wp:inline>
        </w:drawing>
      </w:r>
    </w:p>
    <w:p w:rsidR="009F4EC6" w:rsidRPr="007B61A3" w:rsidRDefault="009F4EC6" w:rsidP="009F4EC6">
      <w:pPr>
        <w:pStyle w:val="aff4"/>
        <w:rPr>
          <w:rFonts w:cstheme="minorHAnsi"/>
          <w:color w:val="252525"/>
          <w:lang w:val="ru-RU"/>
        </w:rPr>
      </w:pPr>
      <w:r>
        <w:t xml:space="preserve">Рисунок </w:t>
      </w:r>
      <w:fldSimple w:instr=" SEQ Рисунок \* ARABIC ">
        <w:r w:rsidR="009B3FDB">
          <w:rPr>
            <w:noProof/>
          </w:rPr>
          <w:t>6</w:t>
        </w:r>
      </w:fldSimple>
      <w:r>
        <w:rPr>
          <w:lang w:val="ru-RU"/>
        </w:rPr>
        <w:t xml:space="preserve"> Архитектура </w:t>
      </w:r>
      <w:r>
        <w:rPr>
          <w:noProof/>
        </w:rPr>
        <w:t xml:space="preserve"> </w:t>
      </w:r>
      <w:r>
        <w:rPr>
          <w:noProof/>
          <w:lang w:val="en-US"/>
        </w:rPr>
        <w:t>Inception v1</w:t>
      </w:r>
    </w:p>
    <w:p w:rsidR="007B61A3" w:rsidRPr="007B61A3" w:rsidRDefault="007B61A3" w:rsidP="007B61A3">
      <w:pPr>
        <w:rPr>
          <w:lang w:val="ru-RU"/>
        </w:rPr>
      </w:pPr>
    </w:p>
    <w:p w:rsidR="007B61A3" w:rsidRPr="007B61A3" w:rsidRDefault="007B61A3" w:rsidP="00751136">
      <w:pPr>
        <w:pStyle w:val="2"/>
      </w:pPr>
      <w:bookmarkStart w:id="31" w:name="_Toc4446524"/>
      <w:bookmarkStart w:id="32" w:name="_Toc5491349"/>
      <w:r w:rsidRPr="001F0727">
        <w:t>ResNet</w:t>
      </w:r>
      <w:r w:rsidRPr="007B61A3">
        <w:t xml:space="preserve"> *</w:t>
      </w:r>
      <w:bookmarkEnd w:id="31"/>
      <w:bookmarkEnd w:id="32"/>
    </w:p>
    <w:p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VanishingGradientProblem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rsidR="007B61A3" w:rsidRPr="007B61A3" w:rsidRDefault="007B61A3" w:rsidP="007B61A3">
      <w:pPr>
        <w:rPr>
          <w:lang w:val="ru-RU"/>
        </w:rPr>
      </w:pPr>
      <w:r w:rsidRPr="007B61A3">
        <w:rPr>
          <w:lang w:val="ru-RU"/>
        </w:rPr>
        <w:t>1) входные данные:  (224, 224)</w:t>
      </w:r>
    </w:p>
    <w:p w:rsidR="007B61A3" w:rsidRPr="007B61A3" w:rsidRDefault="007B61A3" w:rsidP="007B61A3">
      <w:pPr>
        <w:rPr>
          <w:lang w:val="ru-RU"/>
        </w:rPr>
      </w:pPr>
      <w:r w:rsidRPr="007B61A3">
        <w:rPr>
          <w:lang w:val="ru-RU"/>
        </w:rPr>
        <w:t xml:space="preserve">2) </w:t>
      </w:r>
      <w:commentRangeStart w:id="33"/>
      <w:r w:rsidRPr="007B61A3">
        <w:rPr>
          <w:lang w:val="ru-RU"/>
        </w:rPr>
        <w:t xml:space="preserve">выходные данные: </w:t>
      </w:r>
      <w:r w:rsidR="005F0F89">
        <w:rPr>
          <w:lang w:val="ru-RU"/>
        </w:rPr>
        <w:t>1000-чи</w:t>
      </w:r>
      <w:r w:rsidRPr="007B61A3">
        <w:rPr>
          <w:lang w:val="ru-RU"/>
        </w:rPr>
        <w:t xml:space="preserve"> мерный фиче вектор.</w:t>
      </w:r>
      <w:commentRangeEnd w:id="33"/>
      <w:r w:rsidR="00E340D6">
        <w:rPr>
          <w:rStyle w:val="afd"/>
          <w:rFonts w:ascii="Calibri" w:eastAsia="Calibri" w:hAnsi="Calibri"/>
          <w:lang w:val="ru-RU" w:eastAsia="en-US"/>
        </w:rPr>
        <w:commentReference w:id="33"/>
      </w:r>
    </w:p>
    <w:p w:rsidR="007B61A3" w:rsidRDefault="007B61A3" w:rsidP="007B61A3">
      <w:pPr>
        <w:rPr>
          <w:lang w:val="ru-RU"/>
        </w:rPr>
      </w:pPr>
      <w:r w:rsidRPr="007B61A3">
        <w:rPr>
          <w:lang w:val="ru-RU"/>
        </w:rPr>
        <w:t>3) производительность:  выше на картинке для некоторых сетей из семейства</w:t>
      </w:r>
    </w:p>
    <w:p w:rsidR="008672D1" w:rsidRDefault="008672D1" w:rsidP="008672D1">
      <w:pPr>
        <w:keepNext/>
      </w:pPr>
      <w:r w:rsidRPr="008672D1">
        <w:rPr>
          <w:noProof/>
          <w:lang w:val="ru-RU" w:eastAsia="ru-RU"/>
        </w:rPr>
        <w:lastRenderedPageBreak/>
        <w:drawing>
          <wp:inline distT="0" distB="0" distL="0" distR="0">
            <wp:extent cx="5927090" cy="2759710"/>
            <wp:effectExtent l="19050" t="0" r="0" b="0"/>
            <wp:docPr id="7" name="Рисунок 5" descr="C:\Users\TrueSkit\Desktop\resne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resnetSh.png"/>
                    <pic:cNvPicPr>
                      <a:picLocks noChangeAspect="1" noChangeArrowheads="1"/>
                    </pic:cNvPicPr>
                  </pic:nvPicPr>
                  <pic:blipFill>
                    <a:blip r:embed="rId15" cstate="print"/>
                    <a:srcRect/>
                    <a:stretch>
                      <a:fillRect/>
                    </a:stretch>
                  </pic:blipFill>
                  <pic:spPr bwMode="auto">
                    <a:xfrm>
                      <a:off x="0" y="0"/>
                      <a:ext cx="5927090" cy="2759710"/>
                    </a:xfrm>
                    <a:prstGeom prst="rect">
                      <a:avLst/>
                    </a:prstGeom>
                    <a:noFill/>
                    <a:ln w="9525">
                      <a:noFill/>
                      <a:miter lim="800000"/>
                      <a:headEnd/>
                      <a:tailEnd/>
                    </a:ln>
                  </pic:spPr>
                </pic:pic>
              </a:graphicData>
            </a:graphic>
          </wp:inline>
        </w:drawing>
      </w:r>
    </w:p>
    <w:p w:rsidR="008672D1" w:rsidRPr="007B61A3" w:rsidRDefault="008672D1" w:rsidP="008672D1">
      <w:pPr>
        <w:pStyle w:val="aff4"/>
        <w:rPr>
          <w:lang w:val="ru-RU"/>
        </w:rPr>
      </w:pPr>
      <w:r>
        <w:t xml:space="preserve">Рисунок </w:t>
      </w:r>
      <w:fldSimple w:instr=" SEQ Рисунок \* ARABIC ">
        <w:r w:rsidR="009B3FDB">
          <w:rPr>
            <w:noProof/>
          </w:rPr>
          <w:t>7</w:t>
        </w:r>
      </w:fldSimple>
      <w:r>
        <w:t xml:space="preserve"> Shortcut </w:t>
      </w:r>
      <w:r>
        <w:rPr>
          <w:lang w:val="ru-RU"/>
        </w:rPr>
        <w:t>соединения</w:t>
      </w:r>
    </w:p>
    <w:p w:rsidR="007B61A3" w:rsidRPr="007B61A3" w:rsidRDefault="007B61A3" w:rsidP="00751136">
      <w:pPr>
        <w:pStyle w:val="2"/>
        <w:rPr>
          <w:shd w:val="clear" w:color="auto" w:fill="FFFFFF"/>
        </w:rPr>
      </w:pPr>
      <w:bookmarkStart w:id="34" w:name="_Toc4446525"/>
      <w:bookmarkStart w:id="35" w:name="_Toc5491350"/>
      <w:r w:rsidRPr="00F418DD">
        <w:rPr>
          <w:shd w:val="clear" w:color="auto" w:fill="FFFFFF"/>
        </w:rPr>
        <w:t>InceptionResNet</w:t>
      </w:r>
      <w:r w:rsidR="00C7326A">
        <w:rPr>
          <w:shd w:val="clear" w:color="auto" w:fill="FFFFFF"/>
        </w:rPr>
        <w:t xml:space="preserve"> </w:t>
      </w:r>
      <w:r w:rsidRPr="00F418DD">
        <w:rPr>
          <w:shd w:val="clear" w:color="auto" w:fill="FFFFFF"/>
        </w:rPr>
        <w:t>v</w:t>
      </w:r>
      <w:r w:rsidRPr="007B61A3">
        <w:rPr>
          <w:shd w:val="clear" w:color="auto" w:fill="FFFFFF"/>
        </w:rPr>
        <w:t>1,2</w:t>
      </w:r>
      <w:bookmarkEnd w:id="34"/>
      <w:bookmarkEnd w:id="35"/>
    </w:p>
    <w:p w:rsidR="007B61A3" w:rsidRPr="00C7326A" w:rsidRDefault="007B61A3" w:rsidP="007B61A3">
      <w:pPr>
        <w:rPr>
          <w:rFonts w:cstheme="minorHAnsi"/>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Pr="007B61A3">
        <w:rPr>
          <w:rFonts w:cstheme="minorHAnsi"/>
          <w:shd w:val="clear" w:color="auto" w:fill="FFFFFF"/>
          <w:lang w:val="ru-RU"/>
        </w:rPr>
        <w:t xml:space="preserve"> заимствовав идеи </w:t>
      </w:r>
      <w:r>
        <w:rPr>
          <w:rFonts w:cstheme="minorHAnsi"/>
          <w:shd w:val="clear" w:color="auto" w:fill="FFFFFF"/>
        </w:rPr>
        <w:t>ResNet</w:t>
      </w:r>
      <w:r w:rsidR="00C7326A">
        <w:rPr>
          <w:rFonts w:cstheme="minorHAnsi"/>
          <w:shd w:val="clear" w:color="auto" w:fill="FFFFFF"/>
          <w:lang w:val="ru-RU"/>
        </w:rPr>
        <w:t xml:space="preserve"> </w:t>
      </w:r>
      <w:r>
        <w:rPr>
          <w:rFonts w:cstheme="minorHAnsi"/>
          <w:shd w:val="clear" w:color="auto" w:fill="FFFFFF"/>
        </w:rPr>
        <w:t>c</w:t>
      </w:r>
      <w:r w:rsidR="00C7326A">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r w:rsidRPr="00417B2A">
        <w:rPr>
          <w:rFonts w:cstheme="minorHAnsi"/>
          <w:color w:val="222222"/>
          <w:shd w:val="clear" w:color="auto" w:fill="FFFFFF"/>
        </w:rPr>
        <w:t>InceptionV</w:t>
      </w:r>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InceptionResNet</w:t>
      </w:r>
      <w:r w:rsidRPr="007B61A3">
        <w:rPr>
          <w:rFonts w:cstheme="minorHAnsi"/>
          <w:color w:val="222222"/>
          <w:shd w:val="clear" w:color="auto" w:fill="FFFFFF"/>
          <w:lang w:val="ru-RU"/>
        </w:rPr>
        <w:t>.</w:t>
      </w:r>
    </w:p>
    <w:p w:rsidR="007B61A3" w:rsidRPr="007B61A3" w:rsidRDefault="007B61A3" w:rsidP="007B61A3">
      <w:pPr>
        <w:rPr>
          <w:rFonts w:cstheme="minorHAnsi"/>
          <w:color w:val="222222"/>
          <w:shd w:val="clear" w:color="auto" w:fill="FFFFFF"/>
          <w:lang w:val="ru-RU"/>
        </w:rPr>
      </w:pPr>
      <w:r w:rsidRPr="00417B2A">
        <w:rPr>
          <w:rFonts w:cstheme="minorHAnsi"/>
          <w:color w:val="222222"/>
          <w:shd w:val="clear" w:color="auto" w:fill="FFFFFF"/>
        </w:rPr>
        <w:t>InceptionV</w:t>
      </w:r>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r>
        <w:rPr>
          <w:rFonts w:cstheme="minorHAnsi"/>
          <w:color w:val="222222"/>
          <w:shd w:val="clear" w:color="auto" w:fill="FFFFFF"/>
        </w:rPr>
        <w:t>ResNet</w:t>
      </w:r>
      <w:r w:rsidR="009B3FDB" w:rsidRPr="009B3FDB">
        <w:rPr>
          <w:rFonts w:cstheme="minorHAnsi"/>
          <w:color w:val="222222"/>
          <w:shd w:val="clear" w:color="auto" w:fill="FFFFFF"/>
          <w:lang w:val="ru-RU"/>
        </w:rPr>
        <w:t>[3]</w:t>
      </w:r>
      <w:r w:rsidRPr="007B61A3">
        <w:rPr>
          <w:rFonts w:cstheme="minorHAnsi"/>
          <w:color w:val="222222"/>
          <w:shd w:val="clear" w:color="auto" w:fill="FFFFFF"/>
          <w:lang w:val="ru-RU"/>
        </w:rPr>
        <w:t>.</w:t>
      </w:r>
    </w:p>
    <w:p w:rsidR="007B61A3" w:rsidRPr="007B61A3" w:rsidRDefault="007B61A3" w:rsidP="007B61A3">
      <w:pPr>
        <w:rPr>
          <w:rFonts w:cstheme="minorHAnsi"/>
          <w:shd w:val="clear" w:color="auto" w:fill="FFFFFF"/>
          <w:lang w:val="ru-RU"/>
        </w:rPr>
      </w:pPr>
    </w:p>
    <w:p w:rsidR="007B61A3" w:rsidRPr="007B61A3" w:rsidRDefault="003F562E" w:rsidP="007B61A3">
      <w:pPr>
        <w:rPr>
          <w:lang w:val="ru-RU"/>
        </w:rPr>
      </w:pPr>
      <w:hyperlink r:id="rId16" w:history="1"/>
      <w:r w:rsidR="007B61A3" w:rsidRPr="007B61A3">
        <w:rPr>
          <w:lang w:val="ru-RU"/>
        </w:rPr>
        <w:t>1) входные данные:  (220, 220)</w:t>
      </w:r>
    </w:p>
    <w:p w:rsidR="007B61A3" w:rsidRPr="007B61A3" w:rsidRDefault="007B61A3" w:rsidP="007B61A3">
      <w:pPr>
        <w:rPr>
          <w:lang w:val="ru-RU"/>
        </w:rPr>
      </w:pPr>
      <w:r w:rsidRPr="007B61A3">
        <w:rPr>
          <w:lang w:val="ru-RU"/>
        </w:rPr>
        <w:t>2) выходные данные: 1000-ми мерный фиче вектор.</w:t>
      </w:r>
    </w:p>
    <w:p w:rsidR="007B61A3" w:rsidRPr="007B61A3" w:rsidRDefault="007B61A3" w:rsidP="007B61A3">
      <w:pPr>
        <w:rPr>
          <w:lang w:val="ru-RU"/>
        </w:rPr>
      </w:pPr>
      <w:r w:rsidRPr="007B61A3">
        <w:rPr>
          <w:lang w:val="ru-RU"/>
        </w:rPr>
        <w:t>3) производительность: выше на картинке для некоторых сетей из семейства</w:t>
      </w:r>
    </w:p>
    <w:p w:rsidR="007B61A3" w:rsidRPr="00EE283B" w:rsidRDefault="007B61A3" w:rsidP="00751136">
      <w:pPr>
        <w:pStyle w:val="2"/>
      </w:pPr>
      <w:bookmarkStart w:id="36" w:name="_Toc4446526"/>
      <w:bookmarkStart w:id="37" w:name="_Toc5491351"/>
      <w:r w:rsidRPr="00EE283B">
        <w:t>OpenFace models (</w:t>
      </w:r>
      <w:r w:rsidRPr="0039664A">
        <w:t>основаны</w:t>
      </w:r>
      <w:r w:rsidR="002248F0" w:rsidRPr="002248F0">
        <w:t xml:space="preserve"> </w:t>
      </w:r>
      <w:r w:rsidRPr="0039664A">
        <w:t>на</w:t>
      </w:r>
      <w:r w:rsidR="002248F0" w:rsidRPr="002248F0">
        <w:t xml:space="preserve"> </w:t>
      </w:r>
      <w:r w:rsidRPr="00EE283B">
        <w:rPr>
          <w:shd w:val="clear" w:color="auto" w:fill="FFFFFF"/>
        </w:rPr>
        <w:t>Google’s FaceNet [Inception ResNet]</w:t>
      </w:r>
      <w:r w:rsidRPr="00EE283B">
        <w:t>)</w:t>
      </w:r>
      <w:bookmarkEnd w:id="36"/>
      <w:bookmarkEnd w:id="37"/>
    </w:p>
    <w:p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featureextraction</w:t>
      </w:r>
      <w:r w:rsidRPr="007B61A3">
        <w:rPr>
          <w:rFonts w:cstheme="minorHAnsi"/>
          <w:lang w:val="ru-RU"/>
        </w:rPr>
        <w:t xml:space="preserve"> (и для всего пайплайна распознавания лиц). </w:t>
      </w:r>
    </w:p>
    <w:p w:rsidR="007B61A3" w:rsidRPr="007B61A3" w:rsidRDefault="007B61A3" w:rsidP="007B61A3">
      <w:pPr>
        <w:rPr>
          <w:rFonts w:cstheme="minorHAnsi"/>
          <w:lang w:val="ru-RU"/>
        </w:rPr>
      </w:pPr>
      <w:r w:rsidRPr="007B61A3">
        <w:rPr>
          <w:rFonts w:cstheme="minorHAnsi"/>
          <w:lang w:val="ru-RU"/>
        </w:rPr>
        <w:t xml:space="preserve">Есть возможность заимпортитьпредобученые модели и использовать их без </w:t>
      </w:r>
      <w:r>
        <w:rPr>
          <w:rFonts w:cstheme="minorHAnsi"/>
        </w:rPr>
        <w:t>API</w:t>
      </w:r>
      <w:r w:rsidRPr="007B61A3">
        <w:rPr>
          <w:rFonts w:cstheme="minorHAnsi"/>
          <w:lang w:val="ru-RU"/>
        </w:rPr>
        <w:t>:</w:t>
      </w:r>
    </w:p>
    <w:p w:rsidR="007B61A3" w:rsidRPr="007B61A3" w:rsidRDefault="007B61A3" w:rsidP="007B61A3">
      <w:pPr>
        <w:rPr>
          <w:rFonts w:cstheme="minorHAnsi"/>
          <w:lang w:val="ru-RU"/>
        </w:rPr>
      </w:pPr>
      <w:r w:rsidRPr="007B61A3">
        <w:rPr>
          <w:rFonts w:cstheme="minorHAnsi"/>
          <w:lang w:val="ru-RU"/>
        </w:rPr>
        <w:t>1) входные данные: (96, 96)</w:t>
      </w:r>
    </w:p>
    <w:p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rsidR="007B61A3" w:rsidRPr="007B61A3" w:rsidRDefault="007B61A3" w:rsidP="007B61A3">
      <w:pPr>
        <w:rPr>
          <w:lang w:val="ru-RU"/>
        </w:rPr>
      </w:pPr>
      <w:r w:rsidRPr="007B61A3">
        <w:rPr>
          <w:lang w:val="ru-RU"/>
        </w:rPr>
        <w:t xml:space="preserve">3) производительность: </w:t>
      </w:r>
    </w:p>
    <w:p w:rsidR="009B3FDB" w:rsidRDefault="007B61A3" w:rsidP="009B3FDB">
      <w:pPr>
        <w:keepNext/>
      </w:pPr>
      <w:r>
        <w:rPr>
          <w:rFonts w:cstheme="minorHAnsi"/>
          <w:noProof/>
          <w:lang w:val="ru-RU" w:eastAsia="ru-RU"/>
        </w:rPr>
        <w:drawing>
          <wp:inline distT="0" distB="0" distL="0" distR="0">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7"/>
                    <a:srcRect/>
                    <a:stretch>
                      <a:fillRect/>
                    </a:stretch>
                  </pic:blipFill>
                  <pic:spPr bwMode="auto">
                    <a:xfrm>
                      <a:off x="0" y="0"/>
                      <a:ext cx="5934075" cy="1990725"/>
                    </a:xfrm>
                    <a:prstGeom prst="rect">
                      <a:avLst/>
                    </a:prstGeom>
                    <a:noFill/>
                    <a:ln w="9525">
                      <a:noFill/>
                      <a:miter lim="800000"/>
                      <a:headEnd/>
                      <a:tailEnd/>
                    </a:ln>
                  </pic:spPr>
                </pic:pic>
              </a:graphicData>
            </a:graphic>
          </wp:inline>
        </w:drawing>
      </w:r>
    </w:p>
    <w:p w:rsidR="009B3FDB" w:rsidRPr="009B3FDB" w:rsidRDefault="009B3FDB" w:rsidP="009B3FDB">
      <w:pPr>
        <w:pStyle w:val="aff4"/>
        <w:rPr>
          <w:lang w:val="ru-RU"/>
        </w:rPr>
      </w:pPr>
      <w:r w:rsidRPr="009B3FDB">
        <w:rPr>
          <w:lang w:val="ru-RU"/>
        </w:rPr>
        <w:t xml:space="preserve">Рисунок </w:t>
      </w:r>
      <w:r w:rsidR="003F562E">
        <w:fldChar w:fldCharType="begin"/>
      </w:r>
      <w:r w:rsidRPr="009B3FDB">
        <w:rPr>
          <w:lang w:val="ru-RU"/>
        </w:rPr>
        <w:instrText xml:space="preserve"> </w:instrText>
      </w:r>
      <w:r>
        <w:instrText>SEQ</w:instrText>
      </w:r>
      <w:r w:rsidRPr="009B3FDB">
        <w:rPr>
          <w:lang w:val="ru-RU"/>
        </w:rPr>
        <w:instrText xml:space="preserve"> Рисунок \* </w:instrText>
      </w:r>
      <w:r>
        <w:instrText>ARABIC</w:instrText>
      </w:r>
      <w:r w:rsidRPr="009B3FDB">
        <w:rPr>
          <w:lang w:val="ru-RU"/>
        </w:rPr>
        <w:instrText xml:space="preserve"> </w:instrText>
      </w:r>
      <w:r w:rsidR="003F562E">
        <w:fldChar w:fldCharType="separate"/>
      </w:r>
      <w:r w:rsidRPr="009B3FDB">
        <w:rPr>
          <w:noProof/>
          <w:lang w:val="ru-RU"/>
        </w:rPr>
        <w:t>8</w:t>
      </w:r>
      <w:r w:rsidR="003F562E">
        <w:fldChar w:fldCharType="end"/>
      </w:r>
      <w:r w:rsidRPr="009B3FDB">
        <w:rPr>
          <w:lang w:val="ru-RU"/>
        </w:rPr>
        <w:t xml:space="preserve"> </w:t>
      </w:r>
      <w:r>
        <w:rPr>
          <w:lang w:val="ru-RU"/>
        </w:rPr>
        <w:t xml:space="preserve">Производительность предобученых моеделей </w:t>
      </w:r>
      <w:r>
        <w:rPr>
          <w:lang w:val="en-US"/>
        </w:rPr>
        <w:t>OpenFace</w:t>
      </w:r>
      <w:r w:rsidRPr="009B3FDB">
        <w:rPr>
          <w:lang w:val="ru-RU"/>
        </w:rPr>
        <w:t>[7]</w:t>
      </w:r>
    </w:p>
    <w:p w:rsidR="007B61A3" w:rsidRPr="007B61A3" w:rsidRDefault="007B61A3" w:rsidP="00751136">
      <w:pPr>
        <w:pStyle w:val="2"/>
      </w:pPr>
      <w:bookmarkStart w:id="38" w:name="_Toc4446527"/>
      <w:bookmarkStart w:id="39" w:name="_Toc5491352"/>
      <w:r>
        <w:t>Выводы</w:t>
      </w:r>
      <w:bookmarkEnd w:id="38"/>
      <w:bookmarkEnd w:id="39"/>
    </w:p>
    <w:p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InceptionResNet</w:t>
      </w:r>
      <w:r w:rsidR="00117F88">
        <w:rPr>
          <w:rFonts w:cstheme="minorHAnsi"/>
          <w:b/>
          <w:shd w:val="clear" w:color="auto" w:fill="FFFFFF"/>
          <w:lang w:val="ru-RU"/>
        </w:rPr>
        <w:t xml:space="preserve"> </w:t>
      </w:r>
      <w:r w:rsidRPr="007B61A3">
        <w:rPr>
          <w:rFonts w:cstheme="minorHAnsi"/>
          <w:shd w:val="clear" w:color="auto" w:fill="FFFFFF"/>
          <w:lang w:val="ru-RU"/>
        </w:rPr>
        <w:t xml:space="preserve">с достаточно неплохой </w:t>
      </w:r>
      <w:commentRangeStart w:id="40"/>
      <w:r w:rsidRPr="007B61A3">
        <w:rPr>
          <w:rFonts w:cstheme="minorHAnsi"/>
          <w:shd w:val="clear" w:color="auto" w:fill="FFFFFF"/>
          <w:lang w:val="ru-RU"/>
        </w:rPr>
        <w:t>точностью ~99%</w:t>
      </w:r>
      <w:r w:rsidR="009B3FDB">
        <w:rPr>
          <w:rFonts w:cstheme="minorHAnsi"/>
          <w:shd w:val="clear" w:color="auto" w:fill="FFFFFF"/>
          <w:lang w:val="ru-RU"/>
        </w:rPr>
        <w:t xml:space="preserve"> на датасете </w:t>
      </w:r>
      <w:r w:rsidR="009B3FDB" w:rsidRPr="009B3FDB">
        <w:rPr>
          <w:color w:val="24292E"/>
          <w:szCs w:val="20"/>
          <w:shd w:val="clear" w:color="auto" w:fill="FFFFFF"/>
        </w:rPr>
        <w:t>CASIA</w:t>
      </w:r>
      <w:r w:rsidR="009B3FDB" w:rsidRPr="009B3FDB">
        <w:rPr>
          <w:color w:val="24292E"/>
          <w:szCs w:val="20"/>
          <w:shd w:val="clear" w:color="auto" w:fill="FFFFFF"/>
          <w:lang w:val="ru-RU"/>
        </w:rPr>
        <w:t>-</w:t>
      </w:r>
      <w:r w:rsidR="009B3FDB" w:rsidRPr="009B3FDB">
        <w:rPr>
          <w:color w:val="24292E"/>
          <w:szCs w:val="20"/>
          <w:shd w:val="clear" w:color="auto" w:fill="FFFFFF"/>
        </w:rPr>
        <w:t>WebFace</w:t>
      </w:r>
      <w:r w:rsidR="009B3FDB" w:rsidRPr="005D2934">
        <w:rPr>
          <w:color w:val="24292E"/>
          <w:szCs w:val="20"/>
          <w:shd w:val="clear" w:color="auto" w:fill="FFFFFF"/>
          <w:lang w:val="ru-RU"/>
        </w:rPr>
        <w:t>[1]</w:t>
      </w:r>
      <w:r w:rsidR="009B3FDB">
        <w:rPr>
          <w:rFonts w:cstheme="minorHAnsi"/>
          <w:shd w:val="clear" w:color="auto" w:fill="FFFFFF"/>
          <w:lang w:val="ru-RU"/>
        </w:rPr>
        <w:t>.</w:t>
      </w:r>
      <w:r w:rsidRPr="007B61A3">
        <w:rPr>
          <w:rFonts w:cstheme="minorHAnsi"/>
          <w:shd w:val="clear" w:color="auto" w:fill="FFFFFF"/>
          <w:lang w:val="ru-RU"/>
        </w:rPr>
        <w:t xml:space="preserve"> </w:t>
      </w:r>
      <w:commentRangeEnd w:id="40"/>
      <w:r w:rsidR="00F72782">
        <w:rPr>
          <w:rStyle w:val="afd"/>
          <w:rFonts w:ascii="Calibri" w:eastAsia="Calibri" w:hAnsi="Calibri"/>
          <w:lang w:val="ru-RU" w:eastAsia="en-US"/>
        </w:rPr>
        <w:commentReference w:id="40"/>
      </w:r>
      <w:r w:rsidR="009B3FDB" w:rsidRPr="007B61A3">
        <w:rPr>
          <w:rFonts w:cstheme="minorHAnsi"/>
          <w:shd w:val="clear" w:color="auto" w:fill="FFFFFF"/>
          <w:lang w:val="ru-RU"/>
        </w:rPr>
        <w:t xml:space="preserve"> </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lastRenderedPageBreak/>
        <w:t xml:space="preserve">Кроме того библиотека </w:t>
      </w:r>
      <w:r>
        <w:rPr>
          <w:rFonts w:cstheme="minorHAnsi"/>
          <w:shd w:val="clear" w:color="auto" w:fill="FFFFFF"/>
        </w:rPr>
        <w:t>dlib</w:t>
      </w:r>
      <w:r w:rsidRPr="007B61A3">
        <w:rPr>
          <w:rFonts w:cstheme="minorHAnsi"/>
          <w:shd w:val="clear" w:color="auto" w:fill="FFFFFF"/>
          <w:lang w:val="ru-RU"/>
        </w:rPr>
        <w:t xml:space="preserve"> представляет весь требуемый пайплайн распознавания лиц, включая фиче экстрашен (</w:t>
      </w:r>
      <w:r w:rsidRPr="009B3FDB">
        <w:t>dlib</w:t>
      </w:r>
      <w:r w:rsidRPr="009B3FDB">
        <w:rPr>
          <w:lang w:val="ru-RU"/>
        </w:rPr>
        <w:t>.</w:t>
      </w:r>
      <w:r w:rsidRPr="009B3FDB">
        <w:t>face</w:t>
      </w:r>
      <w:r w:rsidRPr="009B3FDB">
        <w:rPr>
          <w:lang w:val="ru-RU"/>
        </w:rPr>
        <w:t>_</w:t>
      </w:r>
      <w:r w:rsidRPr="009B3FDB">
        <w:t>recognition</w:t>
      </w:r>
      <w:r w:rsidRPr="009B3FDB">
        <w:rPr>
          <w:lang w:val="ru-RU"/>
        </w:rPr>
        <w:t>_</w:t>
      </w:r>
      <w:r w:rsidRPr="009B3FDB">
        <w:t>model</w:t>
      </w:r>
      <w:r w:rsidRPr="009B3FDB">
        <w:rPr>
          <w:lang w:val="ru-RU"/>
        </w:rPr>
        <w:t>_</w:t>
      </w:r>
      <w:r w:rsidRPr="009B3FDB">
        <w:t>v</w:t>
      </w:r>
      <w:r w:rsidRPr="009B3FDB">
        <w:rPr>
          <w:lang w:val="ru-RU"/>
        </w:rPr>
        <w:t>1</w:t>
      </w:r>
      <w:r w:rsidRPr="007B61A3">
        <w:rPr>
          <w:rFonts w:cstheme="minorHAnsi"/>
          <w:shd w:val="clear" w:color="auto" w:fill="FFFFFF"/>
          <w:lang w:val="ru-RU"/>
        </w:rPr>
        <w:t xml:space="preserve">) на базе модели </w:t>
      </w:r>
      <w:r>
        <w:rPr>
          <w:rFonts w:cstheme="minorHAnsi"/>
          <w:shd w:val="clear" w:color="auto" w:fill="FFFFFF"/>
        </w:rPr>
        <w:t>ResNet</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высокоуровнего подхода можно использовать </w:t>
      </w:r>
      <w:r>
        <w:rPr>
          <w:rFonts w:cstheme="minorHAnsi"/>
          <w:shd w:val="clear" w:color="auto" w:fill="FFFFFF"/>
        </w:rPr>
        <w:t>API</w:t>
      </w:r>
      <w:r w:rsidR="00117F88">
        <w:rPr>
          <w:rFonts w:cstheme="minorHAnsi"/>
          <w:shd w:val="clear" w:color="auto" w:fill="FFFFFF"/>
          <w:lang w:val="ru-RU"/>
        </w:rPr>
        <w:t xml:space="preserve"> </w:t>
      </w:r>
      <w:r>
        <w:rPr>
          <w:rFonts w:cstheme="minorHAnsi"/>
          <w:shd w:val="clear" w:color="auto" w:fill="FFFFFF"/>
        </w:rPr>
        <w:t>OpenFace</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p>
    <w:p w:rsidR="009B3FDB" w:rsidRDefault="007B61A3" w:rsidP="009B3FDB">
      <w:pPr>
        <w:keepNext/>
      </w:pPr>
      <w:commentRangeStart w:id="41"/>
      <w:r>
        <w:rPr>
          <w:rFonts w:cstheme="minorHAnsi"/>
          <w:noProof/>
          <w:lang w:val="ru-RU" w:eastAsia="ru-RU"/>
        </w:rPr>
        <w:drawing>
          <wp:inline distT="0" distB="0" distL="0" distR="0">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8"/>
                    <a:srcRect/>
                    <a:stretch>
                      <a:fillRect/>
                    </a:stretch>
                  </pic:blipFill>
                  <pic:spPr bwMode="auto">
                    <a:xfrm>
                      <a:off x="0" y="0"/>
                      <a:ext cx="3171825" cy="1600200"/>
                    </a:xfrm>
                    <a:prstGeom prst="rect">
                      <a:avLst/>
                    </a:prstGeom>
                    <a:noFill/>
                    <a:ln w="9525">
                      <a:noFill/>
                      <a:miter lim="800000"/>
                      <a:headEnd/>
                      <a:tailEnd/>
                    </a:ln>
                  </pic:spPr>
                </pic:pic>
              </a:graphicData>
            </a:graphic>
          </wp:inline>
        </w:drawing>
      </w:r>
      <w:commentRangeEnd w:id="41"/>
    </w:p>
    <w:p w:rsidR="009B3FDB" w:rsidRPr="009B3FDB" w:rsidRDefault="009B3FDB" w:rsidP="009B3FDB">
      <w:pPr>
        <w:pStyle w:val="aff4"/>
        <w:rPr>
          <w:lang w:val="ru-RU"/>
        </w:rPr>
      </w:pPr>
      <w:r w:rsidRPr="009B3FDB">
        <w:rPr>
          <w:lang w:val="ru-RU"/>
        </w:rPr>
        <w:t xml:space="preserve">Рисунок </w:t>
      </w:r>
      <w:r w:rsidR="003F562E">
        <w:fldChar w:fldCharType="begin"/>
      </w:r>
      <w:r w:rsidRPr="009B3FDB">
        <w:rPr>
          <w:lang w:val="ru-RU"/>
        </w:rPr>
        <w:instrText xml:space="preserve"> </w:instrText>
      </w:r>
      <w:r>
        <w:instrText>SEQ</w:instrText>
      </w:r>
      <w:r w:rsidRPr="009B3FDB">
        <w:rPr>
          <w:lang w:val="ru-RU"/>
        </w:rPr>
        <w:instrText xml:space="preserve"> Рисунок \* </w:instrText>
      </w:r>
      <w:r>
        <w:instrText>ARABIC</w:instrText>
      </w:r>
      <w:r w:rsidRPr="009B3FDB">
        <w:rPr>
          <w:lang w:val="ru-RU"/>
        </w:rPr>
        <w:instrText xml:space="preserve"> </w:instrText>
      </w:r>
      <w:r w:rsidR="003F562E">
        <w:fldChar w:fldCharType="separate"/>
      </w:r>
      <w:r w:rsidRPr="009B3FDB">
        <w:rPr>
          <w:noProof/>
          <w:lang w:val="ru-RU"/>
        </w:rPr>
        <w:t>9</w:t>
      </w:r>
      <w:r w:rsidR="003F562E">
        <w:fldChar w:fldCharType="end"/>
      </w:r>
      <w:r>
        <w:rPr>
          <w:lang w:val="ru-RU"/>
        </w:rPr>
        <w:t xml:space="preserve"> Результаты эксперементов на подмножестве </w:t>
      </w:r>
      <w:r w:rsidRPr="009B3FDB">
        <w:rPr>
          <w:noProof/>
          <w:lang w:val="ru-RU"/>
        </w:rPr>
        <w:t xml:space="preserve"> </w:t>
      </w:r>
      <w:r>
        <w:rPr>
          <w:noProof/>
          <w:lang w:val="ru-RU"/>
        </w:rPr>
        <w:t xml:space="preserve">датасета </w:t>
      </w:r>
      <w:r>
        <w:rPr>
          <w:noProof/>
          <w:lang w:val="en-US"/>
        </w:rPr>
        <w:t>ILSVRC</w:t>
      </w:r>
      <w:r w:rsidRPr="009B3FDB">
        <w:rPr>
          <w:noProof/>
          <w:lang w:val="ru-RU"/>
        </w:rPr>
        <w:t xml:space="preserve"> 2012</w:t>
      </w:r>
    </w:p>
    <w:p w:rsidR="007B61A3" w:rsidRDefault="00F72782" w:rsidP="00751136">
      <w:pPr>
        <w:pStyle w:val="1"/>
        <w:rPr>
          <w:shd w:val="clear" w:color="auto" w:fill="FFFFFF"/>
        </w:rPr>
      </w:pPr>
      <w:r>
        <w:rPr>
          <w:rStyle w:val="afd"/>
          <w:rFonts w:ascii="Calibri" w:eastAsia="Calibri" w:hAnsi="Calibri"/>
          <w:lang w:eastAsia="en-US"/>
        </w:rPr>
        <w:commentReference w:id="41"/>
      </w:r>
      <w:bookmarkStart w:id="42" w:name="_Toc5491353"/>
      <w:r w:rsidR="00751136">
        <w:rPr>
          <w:shd w:val="clear" w:color="auto" w:fill="FFFFFF"/>
        </w:rPr>
        <w:t>Методы расчета расстояния между признаками</w:t>
      </w:r>
      <w:bookmarkEnd w:id="42"/>
    </w:p>
    <w:p w:rsidR="00751136" w:rsidRDefault="00751136" w:rsidP="00751136">
      <w:pPr>
        <w:pStyle w:val="2"/>
      </w:pPr>
      <w:bookmarkStart w:id="43" w:name="_Toc5491354"/>
      <w:r>
        <w:t>Евклидово расстояние</w:t>
      </w:r>
      <w:bookmarkEnd w:id="43"/>
    </w:p>
    <w:p w:rsidR="00751136" w:rsidRPr="00751136" w:rsidRDefault="00751136" w:rsidP="00751136">
      <w:pPr>
        <w:rPr>
          <w:lang w:val="ru-RU" w:eastAsia="ru-RU"/>
        </w:rPr>
      </w:pPr>
      <w:r>
        <w:rPr>
          <w:lang w:val="ru-RU" w:eastAsia="ru-RU"/>
        </w:rPr>
        <w:t xml:space="preserve">Евклидово расстояние есть геометрическое расстояние между многомерными точками в многомерном пространстве. Для точек </w:t>
      </w:r>
      <w:r>
        <w:rPr>
          <w:lang w:eastAsia="ru-RU"/>
        </w:rPr>
        <w:t>x</w:t>
      </w:r>
      <w:r w:rsidRPr="00751136">
        <w:rPr>
          <w:lang w:val="ru-RU" w:eastAsia="ru-RU"/>
        </w:rPr>
        <w:t xml:space="preserve"> </w:t>
      </w:r>
      <w:r>
        <w:rPr>
          <w:lang w:val="ru-RU" w:eastAsia="ru-RU"/>
        </w:rPr>
        <w:t xml:space="preserve">и </w:t>
      </w:r>
      <w:r>
        <w:rPr>
          <w:lang w:eastAsia="ru-RU"/>
        </w:rPr>
        <w:t>y</w:t>
      </w:r>
      <w:r w:rsidRPr="00751136">
        <w:rPr>
          <w:lang w:val="ru-RU" w:eastAsia="ru-RU"/>
        </w:rPr>
        <w:t xml:space="preserve"> </w:t>
      </w:r>
      <w:r>
        <w:rPr>
          <w:lang w:val="ru-RU" w:eastAsia="ru-RU"/>
        </w:rPr>
        <w:t xml:space="preserve">в </w:t>
      </w:r>
      <w:r>
        <w:rPr>
          <w:lang w:eastAsia="ru-RU"/>
        </w:rPr>
        <w:t>n</w:t>
      </w:r>
      <w:r w:rsidRPr="00751136">
        <w:rPr>
          <w:lang w:val="ru-RU" w:eastAsia="ru-RU"/>
        </w:rPr>
        <w:t>-</w:t>
      </w:r>
      <w:r>
        <w:rPr>
          <w:lang w:val="ru-RU" w:eastAsia="ru-RU"/>
        </w:rPr>
        <w:t>мерном пространстве оно рассчитывается так:</w:t>
      </w:r>
    </w:p>
    <w:p w:rsidR="007B61A3" w:rsidRDefault="00751136" w:rsidP="007B61A3">
      <w:pPr>
        <w:pStyle w:val="1"/>
        <w:numPr>
          <w:ilvl w:val="0"/>
          <w:numId w:val="0"/>
        </w:numPr>
        <w:ind w:left="680"/>
        <w:rPr>
          <w:shd w:val="clear" w:color="auto" w:fill="FFFFFF"/>
        </w:rPr>
      </w:pPr>
      <w:r>
        <w:rPr>
          <w:noProof/>
        </w:rPr>
        <w:drawing>
          <wp:inline distT="0" distB="0" distL="0" distR="0">
            <wp:extent cx="1471295" cy="675640"/>
            <wp:effectExtent l="19050" t="0" r="0" b="0"/>
            <wp:docPr id="8" name="Рисунок 1" descr="ÐµÐ²ÐºÐ»Ð¸Ð´Ð¾Ð²Ð¾ ÑÐ°ÑÑÑÐ¾ÑÐ½Ð¸Ðµ ÑÐ¾ÑÐ¼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µÐ²ÐºÐ»Ð¸Ð´Ð¾Ð²Ð¾ ÑÐ°ÑÑÑÐ¾ÑÐ½Ð¸Ðµ ÑÐ¾ÑÐ¼ÑÐ»Ð°"/>
                    <pic:cNvPicPr>
                      <a:picLocks noChangeAspect="1" noChangeArrowheads="1"/>
                    </pic:cNvPicPr>
                  </pic:nvPicPr>
                  <pic:blipFill>
                    <a:blip r:embed="rId19"/>
                    <a:srcRect/>
                    <a:stretch>
                      <a:fillRect/>
                    </a:stretch>
                  </pic:blipFill>
                  <pic:spPr bwMode="auto">
                    <a:xfrm>
                      <a:off x="0" y="0"/>
                      <a:ext cx="1471295" cy="675640"/>
                    </a:xfrm>
                    <a:prstGeom prst="rect">
                      <a:avLst/>
                    </a:prstGeom>
                    <a:noFill/>
                    <a:ln w="9525">
                      <a:noFill/>
                      <a:miter lim="800000"/>
                      <a:headEnd/>
                      <a:tailEnd/>
                    </a:ln>
                  </pic:spPr>
                </pic:pic>
              </a:graphicData>
            </a:graphic>
          </wp:inline>
        </w:drawing>
      </w:r>
    </w:p>
    <w:p w:rsidR="00751136" w:rsidRDefault="00A624A1" w:rsidP="00751136">
      <w:pPr>
        <w:pStyle w:val="2"/>
      </w:pPr>
      <w:bookmarkStart w:id="44" w:name="_Toc5491355"/>
      <w:r>
        <w:t>Метрика Минковского</w:t>
      </w:r>
      <w:bookmarkEnd w:id="44"/>
    </w:p>
    <w:p w:rsidR="00A624A1" w:rsidRPr="00A624A1" w:rsidRDefault="00A624A1" w:rsidP="00A624A1">
      <w:pPr>
        <w:rPr>
          <w:lang w:val="ru-RU" w:eastAsia="ru-RU"/>
        </w:rPr>
      </w:pPr>
      <w:r>
        <w:rPr>
          <w:lang w:val="ru-RU" w:eastAsia="ru-RU"/>
        </w:rPr>
        <w:t xml:space="preserve">Является обобщением Евклидового расстояния при </w:t>
      </w:r>
      <w:r>
        <w:rPr>
          <w:lang w:eastAsia="ru-RU"/>
        </w:rPr>
        <w:t>p</w:t>
      </w:r>
      <w:r>
        <w:rPr>
          <w:lang w:val="ru-RU" w:eastAsia="ru-RU"/>
        </w:rPr>
        <w:t>=2</w:t>
      </w:r>
    </w:p>
    <w:p w:rsidR="00A624A1" w:rsidRPr="00A624A1" w:rsidRDefault="00A624A1" w:rsidP="00A624A1">
      <w:pPr>
        <w:rPr>
          <w:lang w:eastAsia="ru-RU"/>
        </w:rPr>
      </w:pPr>
      <w:r>
        <w:rPr>
          <w:noProof/>
          <w:lang w:val="ru-RU" w:eastAsia="ru-RU"/>
        </w:rPr>
        <w:drawing>
          <wp:inline distT="0" distB="0" distL="0" distR="0">
            <wp:extent cx="2075180" cy="628015"/>
            <wp:effectExtent l="19050" t="0" r="1270" b="0"/>
            <wp:docPr id="9" name="Рисунок 4" descr="C:\Users\TrueSkit\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123.JPG"/>
                    <pic:cNvPicPr>
                      <a:picLocks noChangeAspect="1" noChangeArrowheads="1"/>
                    </pic:cNvPicPr>
                  </pic:nvPicPr>
                  <pic:blipFill>
                    <a:blip r:embed="rId20"/>
                    <a:srcRect/>
                    <a:stretch>
                      <a:fillRect/>
                    </a:stretch>
                  </pic:blipFill>
                  <pic:spPr bwMode="auto">
                    <a:xfrm>
                      <a:off x="0" y="0"/>
                      <a:ext cx="2075180" cy="628015"/>
                    </a:xfrm>
                    <a:prstGeom prst="rect">
                      <a:avLst/>
                    </a:prstGeom>
                    <a:noFill/>
                    <a:ln w="9525">
                      <a:noFill/>
                      <a:miter lim="800000"/>
                      <a:headEnd/>
                      <a:tailEnd/>
                    </a:ln>
                  </pic:spPr>
                </pic:pic>
              </a:graphicData>
            </a:graphic>
          </wp:inline>
        </w:drawing>
      </w:r>
    </w:p>
    <w:p w:rsidR="00751136" w:rsidRDefault="00A624A1" w:rsidP="00751136">
      <w:pPr>
        <w:rPr>
          <w:lang w:val="ru-RU"/>
        </w:rPr>
      </w:pPr>
      <w:r>
        <w:rPr>
          <w:lang w:val="ru-RU" w:eastAsia="ru-RU"/>
        </w:rPr>
        <w:t xml:space="preserve">, где </w:t>
      </w:r>
      <w:r>
        <w:rPr>
          <w:lang w:eastAsia="ru-RU"/>
        </w:rPr>
        <w:t>p</w:t>
      </w:r>
      <w:r w:rsidRPr="00A624A1">
        <w:rPr>
          <w:lang w:val="ru-RU" w:eastAsia="ru-RU"/>
        </w:rPr>
        <w:t xml:space="preserve">&gt;=1. При разном параметре </w:t>
      </w:r>
      <w:r>
        <w:rPr>
          <w:lang w:eastAsia="ru-RU"/>
        </w:rPr>
        <w:t>p</w:t>
      </w:r>
      <w:r w:rsidRPr="00A624A1">
        <w:rPr>
          <w:lang w:val="ru-RU" w:eastAsia="ru-RU"/>
        </w:rPr>
        <w:t xml:space="preserve"> </w:t>
      </w:r>
      <w:r>
        <w:rPr>
          <w:lang w:val="ru-RU" w:eastAsia="ru-RU"/>
        </w:rPr>
        <w:t xml:space="preserve">получаются такие метрики как: </w:t>
      </w:r>
      <w:r w:rsidRPr="00A624A1">
        <w:rPr>
          <w:lang w:val="ru-RU"/>
        </w:rPr>
        <w:t>Манхэттенское расстояние</w:t>
      </w:r>
      <w:r>
        <w:rPr>
          <w:lang w:val="ru-RU"/>
        </w:rPr>
        <w:t xml:space="preserve">, </w:t>
      </w:r>
      <w:r w:rsidRPr="00A624A1">
        <w:rPr>
          <w:lang w:val="ru-RU"/>
        </w:rPr>
        <w:t>Метрика Чебышева</w:t>
      </w:r>
      <w:r>
        <w:rPr>
          <w:lang w:val="ru-RU"/>
        </w:rPr>
        <w:t>.</w:t>
      </w:r>
    </w:p>
    <w:p w:rsidR="00A624A1" w:rsidRDefault="00A624A1" w:rsidP="00751136">
      <w:pPr>
        <w:rPr>
          <w:lang w:val="ru-RU"/>
        </w:rPr>
      </w:pPr>
    </w:p>
    <w:p w:rsidR="00A624A1" w:rsidRDefault="00A624A1" w:rsidP="00A624A1">
      <w:pPr>
        <w:pStyle w:val="2"/>
      </w:pPr>
      <w:bookmarkStart w:id="45" w:name="_Toc5491356"/>
      <w:r>
        <w:t>Косинусная метрика</w:t>
      </w:r>
      <w:bookmarkEnd w:id="45"/>
    </w:p>
    <w:p w:rsidR="00A624A1" w:rsidRDefault="00A624A1" w:rsidP="00A624A1">
      <w:pPr>
        <w:rPr>
          <w:lang w:val="ru-RU" w:eastAsia="ru-RU"/>
        </w:rPr>
      </w:pPr>
      <w:r>
        <w:rPr>
          <w:lang w:val="ru-RU" w:eastAsia="ru-RU"/>
        </w:rPr>
        <w:t xml:space="preserve">Расстоянием в данной метрике является угол между двумя </w:t>
      </w:r>
      <w:r w:rsidR="00276983">
        <w:rPr>
          <w:lang w:val="ru-RU" w:eastAsia="ru-RU"/>
        </w:rPr>
        <w:t>многомерными точками.</w:t>
      </w:r>
    </w:p>
    <w:p w:rsidR="00276983" w:rsidRDefault="00276983" w:rsidP="00A624A1">
      <w:pPr>
        <w:rPr>
          <w:lang w:val="ru-RU" w:eastAsia="ru-RU"/>
        </w:rPr>
      </w:pPr>
      <w:r>
        <w:rPr>
          <w:noProof/>
          <w:lang w:val="ru-RU" w:eastAsia="ru-RU"/>
        </w:rPr>
        <w:drawing>
          <wp:inline distT="0" distB="0" distL="0" distR="0">
            <wp:extent cx="6122670" cy="1057275"/>
            <wp:effectExtent l="19050" t="0" r="0" b="0"/>
            <wp:docPr id="10" name="Рисунок 5" descr="C:\Users\TrueSkit\Desktop\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124.JPG"/>
                    <pic:cNvPicPr>
                      <a:picLocks noChangeAspect="1" noChangeArrowheads="1"/>
                    </pic:cNvPicPr>
                  </pic:nvPicPr>
                  <pic:blipFill>
                    <a:blip r:embed="rId21"/>
                    <a:srcRect/>
                    <a:stretch>
                      <a:fillRect/>
                    </a:stretch>
                  </pic:blipFill>
                  <pic:spPr bwMode="auto">
                    <a:xfrm>
                      <a:off x="0" y="0"/>
                      <a:ext cx="6122670" cy="1057275"/>
                    </a:xfrm>
                    <a:prstGeom prst="rect">
                      <a:avLst/>
                    </a:prstGeom>
                    <a:noFill/>
                    <a:ln w="9525">
                      <a:noFill/>
                      <a:miter lim="800000"/>
                      <a:headEnd/>
                      <a:tailEnd/>
                    </a:ln>
                  </pic:spPr>
                </pic:pic>
              </a:graphicData>
            </a:graphic>
          </wp:inline>
        </w:drawing>
      </w:r>
    </w:p>
    <w:p w:rsidR="00276983" w:rsidRPr="00A624A1" w:rsidRDefault="00276983" w:rsidP="00A624A1">
      <w:pPr>
        <w:rPr>
          <w:lang w:val="ru-RU" w:eastAsia="ru-RU"/>
        </w:rPr>
      </w:pPr>
      <w:r>
        <w:rPr>
          <w:lang w:val="ru-RU" w:eastAsia="ru-RU"/>
        </w:rPr>
        <w:t xml:space="preserve">Используется для определения расстояния между признаками в угловом пространстве с сетями обученными на таких функциях потерь как: </w:t>
      </w:r>
      <w:r w:rsidRPr="00276983">
        <w:rPr>
          <w:lang w:val="ru-RU" w:eastAsia="ru-RU"/>
        </w:rPr>
        <w:t>SphereFace</w:t>
      </w:r>
      <w:r>
        <w:rPr>
          <w:rStyle w:val="af6"/>
          <w:lang w:val="ru-RU" w:eastAsia="ru-RU"/>
        </w:rPr>
        <w:footnoteReference w:id="2"/>
      </w:r>
      <w:r>
        <w:rPr>
          <w:lang w:val="ru-RU" w:eastAsia="ru-RU"/>
        </w:rPr>
        <w:t xml:space="preserve">, </w:t>
      </w:r>
      <w:r w:rsidRPr="00276983">
        <w:rPr>
          <w:lang w:val="ru-RU" w:eastAsia="ru-RU"/>
        </w:rPr>
        <w:t>CosFace</w:t>
      </w:r>
      <w:r>
        <w:rPr>
          <w:rStyle w:val="af6"/>
          <w:lang w:val="ru-RU" w:eastAsia="ru-RU"/>
        </w:rPr>
        <w:footnoteReference w:id="3"/>
      </w:r>
      <w:r>
        <w:rPr>
          <w:lang w:val="ru-RU" w:eastAsia="ru-RU"/>
        </w:rPr>
        <w:t xml:space="preserve">, </w:t>
      </w:r>
      <w:r w:rsidRPr="00276983">
        <w:rPr>
          <w:lang w:val="ru-RU" w:eastAsia="ru-RU"/>
        </w:rPr>
        <w:t>ArcFace</w:t>
      </w:r>
      <w:r>
        <w:rPr>
          <w:rStyle w:val="af6"/>
          <w:lang w:val="ru-RU" w:eastAsia="ru-RU"/>
        </w:rPr>
        <w:footnoteReference w:id="4"/>
      </w:r>
      <w:r>
        <w:rPr>
          <w:lang w:val="ru-RU" w:eastAsia="ru-RU"/>
        </w:rPr>
        <w:t>.</w:t>
      </w:r>
    </w:p>
    <w:p w:rsidR="007B61A3" w:rsidRPr="007B61A3" w:rsidRDefault="007B61A3" w:rsidP="007B61A3">
      <w:pPr>
        <w:pStyle w:val="1"/>
        <w:rPr>
          <w:shd w:val="clear" w:color="auto" w:fill="FFFFFF"/>
        </w:rPr>
      </w:pPr>
      <w:bookmarkStart w:id="46" w:name="_Toc4446528"/>
      <w:bookmarkStart w:id="47" w:name="_Toc5491357"/>
      <w:r w:rsidRPr="007B61A3">
        <w:rPr>
          <w:shd w:val="clear" w:color="auto" w:fill="FFFFFF"/>
        </w:rPr>
        <w:lastRenderedPageBreak/>
        <w:t>Список источников</w:t>
      </w:r>
      <w:bookmarkEnd w:id="46"/>
      <w:bookmarkEnd w:id="47"/>
    </w:p>
    <w:p w:rsidR="007B61A3" w:rsidRPr="007B61A3" w:rsidRDefault="007B61A3" w:rsidP="007B61A3">
      <w:pPr>
        <w:rPr>
          <w:rFonts w:cstheme="minorHAnsi"/>
          <w:lang w:val="ru-RU"/>
        </w:rPr>
      </w:pPr>
    </w:p>
    <w:p w:rsidR="00990060" w:rsidRPr="007B61A3" w:rsidRDefault="003F562E" w:rsidP="007B61A3">
      <w:pPr>
        <w:pStyle w:val="af0"/>
        <w:numPr>
          <w:ilvl w:val="0"/>
          <w:numId w:val="19"/>
        </w:numPr>
        <w:spacing w:line="360" w:lineRule="auto"/>
        <w:jc w:val="both"/>
        <w:rPr>
          <w:sz w:val="28"/>
          <w:szCs w:val="28"/>
        </w:rPr>
      </w:pPr>
      <w:hyperlink r:id="rId22" w:history="1">
        <w:r w:rsidR="007B61A3" w:rsidRPr="00DE57C3">
          <w:rPr>
            <w:rStyle w:val="a6"/>
            <w:rFonts w:cstheme="minorHAnsi"/>
            <w:shd w:val="clear" w:color="auto" w:fill="FFFFFF"/>
          </w:rPr>
          <w:t>https</w:t>
        </w:r>
        <w:r w:rsidR="007B61A3" w:rsidRPr="007B61A3">
          <w:rPr>
            <w:rStyle w:val="a6"/>
            <w:rFonts w:cstheme="minorHAnsi"/>
            <w:shd w:val="clear" w:color="auto" w:fill="FFFFFF"/>
          </w:rPr>
          <w:t>://</w:t>
        </w:r>
        <w:r w:rsidR="007B61A3" w:rsidRPr="00DE57C3">
          <w:rPr>
            <w:rStyle w:val="a6"/>
            <w:rFonts w:cstheme="minorHAnsi"/>
            <w:shd w:val="clear" w:color="auto" w:fill="FFFFFF"/>
          </w:rPr>
          <w:t>github</w:t>
        </w:r>
        <w:r w:rsidR="007B61A3" w:rsidRPr="007B61A3">
          <w:rPr>
            <w:rStyle w:val="a6"/>
            <w:rFonts w:cstheme="minorHAnsi"/>
            <w:shd w:val="clear" w:color="auto" w:fill="FFFFFF"/>
          </w:rPr>
          <w:t>.</w:t>
        </w:r>
        <w:r w:rsidR="007B61A3" w:rsidRPr="00DE57C3">
          <w:rPr>
            <w:rStyle w:val="a6"/>
            <w:rFonts w:cstheme="minorHAnsi"/>
            <w:shd w:val="clear" w:color="auto" w:fill="FFFFFF"/>
          </w:rPr>
          <w:t>com</w:t>
        </w:r>
        <w:r w:rsidR="007B61A3" w:rsidRPr="007B61A3">
          <w:rPr>
            <w:rStyle w:val="a6"/>
            <w:rFonts w:cstheme="minorHAnsi"/>
            <w:shd w:val="clear" w:color="auto" w:fill="FFFFFF"/>
          </w:rPr>
          <w:t>/</w:t>
        </w:r>
        <w:r w:rsidR="007B61A3" w:rsidRPr="00DE57C3">
          <w:rPr>
            <w:rStyle w:val="a6"/>
            <w:rFonts w:cstheme="minorHAnsi"/>
            <w:shd w:val="clear" w:color="auto" w:fill="FFFFFF"/>
          </w:rPr>
          <w:t>davidsandberg</w:t>
        </w:r>
        <w:r w:rsidR="007B61A3" w:rsidRPr="007B61A3">
          <w:rPr>
            <w:rStyle w:val="a6"/>
            <w:rFonts w:cstheme="minorHAnsi"/>
            <w:shd w:val="clear" w:color="auto" w:fill="FFFFFF"/>
          </w:rPr>
          <w:t>/</w:t>
        </w:r>
        <w:r w:rsidR="007B61A3" w:rsidRPr="00DE57C3">
          <w:rPr>
            <w:rStyle w:val="a6"/>
            <w:rFonts w:cstheme="minorHAnsi"/>
            <w:shd w:val="clear" w:color="auto" w:fill="FFFFFF"/>
          </w:rPr>
          <w:t>facenet</w:t>
        </w:r>
      </w:hyperlink>
    </w:p>
    <w:p w:rsidR="007B61A3" w:rsidRDefault="003F562E" w:rsidP="007B61A3">
      <w:pPr>
        <w:pStyle w:val="af0"/>
        <w:numPr>
          <w:ilvl w:val="0"/>
          <w:numId w:val="19"/>
        </w:numPr>
        <w:spacing w:line="360" w:lineRule="auto"/>
        <w:jc w:val="both"/>
        <w:rPr>
          <w:sz w:val="28"/>
          <w:szCs w:val="28"/>
        </w:rPr>
      </w:pPr>
      <w:hyperlink r:id="rId23" w:history="1">
        <w:r w:rsidR="007B61A3" w:rsidRPr="00DE57C3">
          <w:rPr>
            <w:rStyle w:val="a6"/>
            <w:rFonts w:cstheme="minorHAnsi"/>
            <w:shd w:val="clear" w:color="auto" w:fill="FFFFFF"/>
          </w:rPr>
          <w:t>http</w:t>
        </w:r>
        <w:r w:rsidR="007B61A3" w:rsidRPr="007B61A3">
          <w:rPr>
            <w:rStyle w:val="a6"/>
            <w:rFonts w:cstheme="minorHAnsi"/>
            <w:shd w:val="clear" w:color="auto" w:fill="FFFFFF"/>
          </w:rPr>
          <w:t>://</w:t>
        </w:r>
        <w:r w:rsidR="007B61A3" w:rsidRPr="00DE57C3">
          <w:rPr>
            <w:rStyle w:val="a6"/>
            <w:rFonts w:cstheme="minorHAnsi"/>
            <w:shd w:val="clear" w:color="auto" w:fill="FFFFFF"/>
          </w:rPr>
          <w:t>dlib</w:t>
        </w:r>
        <w:r w:rsidR="007B61A3" w:rsidRPr="007B61A3">
          <w:rPr>
            <w:rStyle w:val="a6"/>
            <w:rFonts w:cstheme="minorHAnsi"/>
            <w:shd w:val="clear" w:color="auto" w:fill="FFFFFF"/>
          </w:rPr>
          <w:t>.</w:t>
        </w:r>
        <w:r w:rsidR="007B61A3" w:rsidRPr="00DE57C3">
          <w:rPr>
            <w:rStyle w:val="a6"/>
            <w:rFonts w:cstheme="minorHAnsi"/>
            <w:shd w:val="clear" w:color="auto" w:fill="FFFFFF"/>
          </w:rPr>
          <w:t>net</w:t>
        </w:r>
        <w:r w:rsidR="007B61A3" w:rsidRPr="007B61A3">
          <w:rPr>
            <w:rStyle w:val="a6"/>
            <w:rFonts w:cstheme="minorHAnsi"/>
            <w:shd w:val="clear" w:color="auto" w:fill="FFFFFF"/>
          </w:rPr>
          <w:t>/</w:t>
        </w:r>
      </w:hyperlink>
    </w:p>
    <w:p w:rsidR="007B61A3" w:rsidRPr="007B61A3" w:rsidRDefault="003F562E" w:rsidP="007B61A3">
      <w:pPr>
        <w:pStyle w:val="af0"/>
        <w:numPr>
          <w:ilvl w:val="0"/>
          <w:numId w:val="19"/>
        </w:numPr>
        <w:spacing w:line="360" w:lineRule="auto"/>
        <w:jc w:val="both"/>
        <w:rPr>
          <w:sz w:val="28"/>
          <w:szCs w:val="28"/>
        </w:rPr>
      </w:pPr>
      <w:hyperlink r:id="rId24" w:history="1">
        <w:hyperlink r:id="rId25" w:history="1">
          <w:r w:rsidR="009B3FDB">
            <w:rPr>
              <w:rStyle w:val="a6"/>
            </w:rPr>
            <w:t>https</w:t>
          </w:r>
          <w:r w:rsidR="009B3FDB" w:rsidRPr="009B3FDB">
            <w:rPr>
              <w:rStyle w:val="a6"/>
            </w:rPr>
            <w:t>://</w:t>
          </w:r>
          <w:r w:rsidR="009B3FDB">
            <w:rPr>
              <w:rStyle w:val="a6"/>
            </w:rPr>
            <w:t>arxiv</w:t>
          </w:r>
          <w:r w:rsidR="009B3FDB" w:rsidRPr="009B3FDB">
            <w:rPr>
              <w:rStyle w:val="a6"/>
            </w:rPr>
            <w:t>.</w:t>
          </w:r>
          <w:r w:rsidR="009B3FDB">
            <w:rPr>
              <w:rStyle w:val="a6"/>
            </w:rPr>
            <w:t>org</w:t>
          </w:r>
          <w:r w:rsidR="009B3FDB" w:rsidRPr="009B3FDB">
            <w:rPr>
              <w:rStyle w:val="a6"/>
            </w:rPr>
            <w:t>/</w:t>
          </w:r>
          <w:r w:rsidR="009B3FDB">
            <w:rPr>
              <w:rStyle w:val="a6"/>
            </w:rPr>
            <w:t>abs</w:t>
          </w:r>
          <w:r w:rsidR="009B3FDB" w:rsidRPr="009B3FDB">
            <w:rPr>
              <w:rStyle w:val="a6"/>
            </w:rPr>
            <w:t>/1602.07261</w:t>
          </w:r>
        </w:hyperlink>
      </w:hyperlink>
    </w:p>
    <w:p w:rsidR="007B61A3" w:rsidRPr="007B61A3" w:rsidRDefault="003F562E" w:rsidP="007B61A3">
      <w:pPr>
        <w:pStyle w:val="af0"/>
        <w:numPr>
          <w:ilvl w:val="0"/>
          <w:numId w:val="19"/>
        </w:numPr>
        <w:spacing w:line="360" w:lineRule="auto"/>
        <w:jc w:val="both"/>
        <w:rPr>
          <w:sz w:val="28"/>
          <w:szCs w:val="28"/>
        </w:rPr>
      </w:pPr>
      <w:hyperlink r:id="rId26" w:history="1">
        <w:r w:rsidR="007B61A3" w:rsidRPr="002B6E65">
          <w:rPr>
            <w:rStyle w:val="a6"/>
            <w:rFonts w:cstheme="minorHAnsi"/>
          </w:rPr>
          <w:t>http://www.robots.ox.ac.uk/~vgg/research/very_deep/</w:t>
        </w:r>
      </w:hyperlink>
    </w:p>
    <w:p w:rsidR="007B61A3" w:rsidRPr="007B61A3" w:rsidRDefault="003F562E" w:rsidP="007B61A3">
      <w:pPr>
        <w:pStyle w:val="af0"/>
        <w:numPr>
          <w:ilvl w:val="0"/>
          <w:numId w:val="19"/>
        </w:numPr>
        <w:spacing w:line="360" w:lineRule="auto"/>
        <w:jc w:val="both"/>
        <w:rPr>
          <w:sz w:val="28"/>
          <w:szCs w:val="28"/>
        </w:rPr>
      </w:pPr>
      <w:r>
        <w:rPr>
          <w:rStyle w:val="a6"/>
          <w:rFonts w:cstheme="minorHAnsi"/>
          <w:lang w:val="en-US"/>
        </w:rPr>
        <w:fldChar w:fldCharType="begin"/>
      </w:r>
      <w:r w:rsidR="0044344B">
        <w:rPr>
          <w:rStyle w:val="a6"/>
          <w:rFonts w:cstheme="minorHAnsi"/>
          <w:lang w:val="en-US"/>
        </w:rPr>
        <w:instrText>HYPERLINK</w:instrText>
      </w:r>
      <w:r w:rsidRPr="003F562E">
        <w:rPr>
          <w:rStyle w:val="a6"/>
          <w:rFonts w:cstheme="minorHAnsi"/>
          <w:rPrChange w:id="48" w:author="Yashunin, Dmitry" w:date="2019-04-01T17:01:00Z">
            <w:rPr>
              <w:rStyle w:val="a6"/>
              <w:rFonts w:cstheme="minorHAnsi"/>
              <w:lang w:val="en-US" w:eastAsia="ar-SA"/>
            </w:rPr>
          </w:rPrChange>
        </w:rPr>
        <w:instrText xml:space="preserve"> "</w:instrText>
      </w:r>
      <w:r w:rsidR="0044344B">
        <w:rPr>
          <w:rStyle w:val="a6"/>
          <w:rFonts w:cstheme="minorHAnsi"/>
          <w:lang w:val="en-US"/>
        </w:rPr>
        <w:instrText>https</w:instrText>
      </w:r>
      <w:r w:rsidRPr="003F562E">
        <w:rPr>
          <w:rStyle w:val="a6"/>
          <w:rFonts w:cstheme="minorHAnsi"/>
          <w:rPrChange w:id="49" w:author="Yashunin, Dmitry" w:date="2019-04-01T17:01:00Z">
            <w:rPr>
              <w:rStyle w:val="a6"/>
              <w:rFonts w:cstheme="minorHAnsi"/>
              <w:lang w:val="en-US" w:eastAsia="ar-SA"/>
            </w:rPr>
          </w:rPrChange>
        </w:rPr>
        <w:instrText>://</w:instrText>
      </w:r>
      <w:r w:rsidR="0044344B">
        <w:rPr>
          <w:rStyle w:val="a6"/>
          <w:rFonts w:cstheme="minorHAnsi"/>
          <w:lang w:val="en-US"/>
        </w:rPr>
        <w:instrText>github</w:instrText>
      </w:r>
      <w:r w:rsidRPr="003F562E">
        <w:rPr>
          <w:rStyle w:val="a6"/>
          <w:rFonts w:cstheme="minorHAnsi"/>
          <w:rPrChange w:id="50" w:author="Yashunin, Dmitry" w:date="2019-04-01T17:01:00Z">
            <w:rPr>
              <w:rStyle w:val="a6"/>
              <w:rFonts w:cstheme="minorHAnsi"/>
              <w:lang w:val="en-US" w:eastAsia="ar-SA"/>
            </w:rPr>
          </w:rPrChange>
        </w:rPr>
        <w:instrText>.</w:instrText>
      </w:r>
      <w:r w:rsidR="0044344B">
        <w:rPr>
          <w:rStyle w:val="a6"/>
          <w:rFonts w:cstheme="minorHAnsi"/>
          <w:lang w:val="en-US"/>
        </w:rPr>
        <w:instrText>com</w:instrText>
      </w:r>
      <w:r w:rsidRPr="003F562E">
        <w:rPr>
          <w:rStyle w:val="a6"/>
          <w:rFonts w:cstheme="minorHAnsi"/>
          <w:rPrChange w:id="51" w:author="Yashunin, Dmitry" w:date="2019-04-01T17:01:00Z">
            <w:rPr>
              <w:rStyle w:val="a6"/>
              <w:rFonts w:cstheme="minorHAnsi"/>
              <w:lang w:val="en-US" w:eastAsia="ar-SA"/>
            </w:rPr>
          </w:rPrChange>
        </w:rPr>
        <w:instrText>/</w:instrText>
      </w:r>
      <w:r w:rsidR="0044344B">
        <w:rPr>
          <w:rStyle w:val="a6"/>
          <w:rFonts w:cstheme="minorHAnsi"/>
          <w:lang w:val="en-US"/>
        </w:rPr>
        <w:instrText>jcjohnson</w:instrText>
      </w:r>
      <w:r w:rsidRPr="003F562E">
        <w:rPr>
          <w:rStyle w:val="a6"/>
          <w:rFonts w:cstheme="minorHAnsi"/>
          <w:rPrChange w:id="52" w:author="Yashunin, Dmitry" w:date="2019-04-01T17:01:00Z">
            <w:rPr>
              <w:rStyle w:val="a6"/>
              <w:rFonts w:cstheme="minorHAnsi"/>
              <w:lang w:val="en-US" w:eastAsia="ar-SA"/>
            </w:rPr>
          </w:rPrChange>
        </w:rPr>
        <w:instrText>/</w:instrText>
      </w:r>
      <w:r w:rsidR="0044344B">
        <w:rPr>
          <w:rStyle w:val="a6"/>
          <w:rFonts w:cstheme="minorHAnsi"/>
          <w:lang w:val="en-US"/>
        </w:rPr>
        <w:instrText>cnn</w:instrText>
      </w:r>
      <w:r w:rsidRPr="003F562E">
        <w:rPr>
          <w:rStyle w:val="a6"/>
          <w:rFonts w:cstheme="minorHAnsi"/>
          <w:rPrChange w:id="53" w:author="Yashunin, Dmitry" w:date="2019-04-01T17:01:00Z">
            <w:rPr>
              <w:rStyle w:val="a6"/>
              <w:rFonts w:cstheme="minorHAnsi"/>
              <w:lang w:val="en-US" w:eastAsia="ar-SA"/>
            </w:rPr>
          </w:rPrChange>
        </w:rPr>
        <w:instrText>-</w:instrText>
      </w:r>
      <w:r w:rsidR="0044344B">
        <w:rPr>
          <w:rStyle w:val="a6"/>
          <w:rFonts w:cstheme="minorHAnsi"/>
          <w:lang w:val="en-US"/>
        </w:rPr>
        <w:instrText>benchmarks</w:instrText>
      </w:r>
      <w:r w:rsidRPr="003F562E">
        <w:rPr>
          <w:rStyle w:val="a6"/>
          <w:rFonts w:cstheme="minorHAnsi"/>
          <w:rPrChange w:id="54" w:author="Yashunin, Dmitry" w:date="2019-04-01T17:01:00Z">
            <w:rPr>
              <w:rStyle w:val="a6"/>
              <w:rFonts w:cstheme="minorHAnsi"/>
              <w:lang w:val="en-US" w:eastAsia="ar-SA"/>
            </w:rPr>
          </w:rPrChange>
        </w:rPr>
        <w:instrText xml:space="preserve">" </w:instrText>
      </w:r>
      <w:r>
        <w:rPr>
          <w:rStyle w:val="a6"/>
          <w:rFonts w:cstheme="minorHAnsi"/>
          <w:lang w:val="en-US"/>
        </w:rPr>
        <w:fldChar w:fldCharType="separate"/>
      </w:r>
      <w:r w:rsidR="007B61A3" w:rsidRPr="009B5FD2">
        <w:rPr>
          <w:rStyle w:val="a6"/>
          <w:rFonts w:cstheme="minorHAnsi"/>
          <w:lang w:val="en-US"/>
        </w:rPr>
        <w:t>https</w:t>
      </w:r>
      <w:r w:rsidR="007B61A3" w:rsidRPr="007B61A3">
        <w:rPr>
          <w:rStyle w:val="a6"/>
          <w:rFonts w:cstheme="minorHAnsi"/>
        </w:rPr>
        <w:t>://</w:t>
      </w:r>
      <w:r w:rsidR="007B61A3" w:rsidRPr="009B5FD2">
        <w:rPr>
          <w:rStyle w:val="a6"/>
          <w:rFonts w:cstheme="minorHAnsi"/>
          <w:lang w:val="en-US"/>
        </w:rPr>
        <w:t>github</w:t>
      </w:r>
      <w:r w:rsidR="007B61A3" w:rsidRPr="007B61A3">
        <w:rPr>
          <w:rStyle w:val="a6"/>
          <w:rFonts w:cstheme="minorHAnsi"/>
        </w:rPr>
        <w:t>.</w:t>
      </w:r>
      <w:r w:rsidR="007B61A3" w:rsidRPr="009B5FD2">
        <w:rPr>
          <w:rStyle w:val="a6"/>
          <w:rFonts w:cstheme="minorHAnsi"/>
          <w:lang w:val="en-US"/>
        </w:rPr>
        <w:t>com</w:t>
      </w:r>
      <w:r w:rsidR="007B61A3" w:rsidRPr="007B61A3">
        <w:rPr>
          <w:rStyle w:val="a6"/>
          <w:rFonts w:cstheme="minorHAnsi"/>
        </w:rPr>
        <w:t>/</w:t>
      </w:r>
      <w:r w:rsidR="007B61A3" w:rsidRPr="009B5FD2">
        <w:rPr>
          <w:rStyle w:val="a6"/>
          <w:rFonts w:cstheme="minorHAnsi"/>
          <w:lang w:val="en-US"/>
        </w:rPr>
        <w:t>jcjohnson</w:t>
      </w:r>
      <w:r w:rsidR="007B61A3" w:rsidRPr="007B61A3">
        <w:rPr>
          <w:rStyle w:val="a6"/>
          <w:rFonts w:cstheme="minorHAnsi"/>
        </w:rPr>
        <w:t>/</w:t>
      </w:r>
      <w:r w:rsidR="007B61A3" w:rsidRPr="009B5FD2">
        <w:rPr>
          <w:rStyle w:val="a6"/>
          <w:rFonts w:cstheme="minorHAnsi"/>
          <w:lang w:val="en-US"/>
        </w:rPr>
        <w:t>cnn</w:t>
      </w:r>
      <w:r w:rsidR="007B61A3" w:rsidRPr="007B61A3">
        <w:rPr>
          <w:rStyle w:val="a6"/>
          <w:rFonts w:cstheme="minorHAnsi"/>
        </w:rPr>
        <w:t>-</w:t>
      </w:r>
      <w:r w:rsidR="007B61A3" w:rsidRPr="009B5FD2">
        <w:rPr>
          <w:rStyle w:val="a6"/>
          <w:rFonts w:cstheme="minorHAnsi"/>
          <w:lang w:val="en-US"/>
        </w:rPr>
        <w:t>benchmarks</w:t>
      </w:r>
      <w:r>
        <w:rPr>
          <w:rStyle w:val="a6"/>
          <w:rFonts w:cstheme="minorHAnsi"/>
          <w:lang w:val="en-US"/>
        </w:rPr>
        <w:fldChar w:fldCharType="end"/>
      </w:r>
    </w:p>
    <w:p w:rsidR="007B61A3" w:rsidRPr="009B3FDB" w:rsidRDefault="003F562E" w:rsidP="00E47E01">
      <w:pPr>
        <w:pStyle w:val="af0"/>
        <w:numPr>
          <w:ilvl w:val="0"/>
          <w:numId w:val="19"/>
        </w:numPr>
        <w:rPr>
          <w:rStyle w:val="a6"/>
          <w:rFonts w:cstheme="minorHAnsi"/>
          <w:color w:val="252525"/>
          <w:u w:val="none"/>
        </w:rPr>
      </w:pPr>
      <w:r>
        <w:rPr>
          <w:rStyle w:val="a6"/>
          <w:rFonts w:cstheme="minorHAnsi"/>
          <w:lang w:val="en-US"/>
        </w:rPr>
        <w:fldChar w:fldCharType="begin"/>
      </w:r>
      <w:r w:rsidR="0044344B">
        <w:rPr>
          <w:rStyle w:val="a6"/>
          <w:rFonts w:cstheme="minorHAnsi"/>
          <w:lang w:val="en-US"/>
        </w:rPr>
        <w:instrText>HYPERLINK</w:instrText>
      </w:r>
      <w:r w:rsidRPr="003F562E">
        <w:rPr>
          <w:rStyle w:val="a6"/>
          <w:rFonts w:cstheme="minorHAnsi"/>
          <w:rPrChange w:id="55" w:author="Yashunin, Dmitry" w:date="2019-04-01T17:01:00Z">
            <w:rPr>
              <w:rStyle w:val="a6"/>
              <w:rFonts w:cstheme="minorHAnsi"/>
              <w:lang w:val="en-US" w:eastAsia="ar-SA"/>
            </w:rPr>
          </w:rPrChange>
        </w:rPr>
        <w:instrText xml:space="preserve"> "</w:instrText>
      </w:r>
      <w:r w:rsidR="0044344B">
        <w:rPr>
          <w:rStyle w:val="a6"/>
          <w:rFonts w:cstheme="minorHAnsi"/>
          <w:lang w:val="en-US"/>
        </w:rPr>
        <w:instrText>https</w:instrText>
      </w:r>
      <w:r w:rsidRPr="003F562E">
        <w:rPr>
          <w:rStyle w:val="a6"/>
          <w:rFonts w:cstheme="minorHAnsi"/>
          <w:rPrChange w:id="56" w:author="Yashunin, Dmitry" w:date="2019-04-01T17:01:00Z">
            <w:rPr>
              <w:rStyle w:val="a6"/>
              <w:rFonts w:cstheme="minorHAnsi"/>
              <w:lang w:val="en-US" w:eastAsia="ar-SA"/>
            </w:rPr>
          </w:rPrChange>
        </w:rPr>
        <w:instrText>://</w:instrText>
      </w:r>
      <w:r w:rsidR="0044344B">
        <w:rPr>
          <w:rStyle w:val="a6"/>
          <w:rFonts w:cstheme="minorHAnsi"/>
          <w:lang w:val="en-US"/>
        </w:rPr>
        <w:instrText>developer</w:instrText>
      </w:r>
      <w:r w:rsidRPr="003F562E">
        <w:rPr>
          <w:rStyle w:val="a6"/>
          <w:rFonts w:cstheme="minorHAnsi"/>
          <w:rPrChange w:id="57" w:author="Yashunin, Dmitry" w:date="2019-04-01T17:01:00Z">
            <w:rPr>
              <w:rStyle w:val="a6"/>
              <w:rFonts w:cstheme="minorHAnsi"/>
              <w:lang w:val="en-US" w:eastAsia="ar-SA"/>
            </w:rPr>
          </w:rPrChange>
        </w:rPr>
        <w:instrText>.</w:instrText>
      </w:r>
      <w:r w:rsidR="0044344B">
        <w:rPr>
          <w:rStyle w:val="a6"/>
          <w:rFonts w:cstheme="minorHAnsi"/>
          <w:lang w:val="en-US"/>
        </w:rPr>
        <w:instrText>nvidia</w:instrText>
      </w:r>
      <w:r w:rsidRPr="003F562E">
        <w:rPr>
          <w:rStyle w:val="a6"/>
          <w:rFonts w:cstheme="minorHAnsi"/>
          <w:rPrChange w:id="58" w:author="Yashunin, Dmitry" w:date="2019-04-01T17:01:00Z">
            <w:rPr>
              <w:rStyle w:val="a6"/>
              <w:rFonts w:cstheme="minorHAnsi"/>
              <w:lang w:val="en-US" w:eastAsia="ar-SA"/>
            </w:rPr>
          </w:rPrChange>
        </w:rPr>
        <w:instrText>.</w:instrText>
      </w:r>
      <w:r w:rsidR="0044344B">
        <w:rPr>
          <w:rStyle w:val="a6"/>
          <w:rFonts w:cstheme="minorHAnsi"/>
          <w:lang w:val="en-US"/>
        </w:rPr>
        <w:instrText>com</w:instrText>
      </w:r>
      <w:r w:rsidRPr="003F562E">
        <w:rPr>
          <w:rStyle w:val="a6"/>
          <w:rFonts w:cstheme="minorHAnsi"/>
          <w:rPrChange w:id="59" w:author="Yashunin, Dmitry" w:date="2019-04-01T17:01:00Z">
            <w:rPr>
              <w:rStyle w:val="a6"/>
              <w:rFonts w:cstheme="minorHAnsi"/>
              <w:lang w:val="en-US" w:eastAsia="ar-SA"/>
            </w:rPr>
          </w:rPrChange>
        </w:rPr>
        <w:instrText>/</w:instrText>
      </w:r>
      <w:r w:rsidR="0044344B">
        <w:rPr>
          <w:rStyle w:val="a6"/>
          <w:rFonts w:cstheme="minorHAnsi"/>
          <w:lang w:val="en-US"/>
        </w:rPr>
        <w:instrText>deep</w:instrText>
      </w:r>
      <w:r w:rsidRPr="003F562E">
        <w:rPr>
          <w:rStyle w:val="a6"/>
          <w:rFonts w:cstheme="minorHAnsi"/>
          <w:rPrChange w:id="60" w:author="Yashunin, Dmitry" w:date="2019-04-01T17:01:00Z">
            <w:rPr>
              <w:rStyle w:val="a6"/>
              <w:rFonts w:cstheme="minorHAnsi"/>
              <w:lang w:val="en-US" w:eastAsia="ar-SA"/>
            </w:rPr>
          </w:rPrChange>
        </w:rPr>
        <w:instrText>-</w:instrText>
      </w:r>
      <w:r w:rsidR="0044344B">
        <w:rPr>
          <w:rStyle w:val="a6"/>
          <w:rFonts w:cstheme="minorHAnsi"/>
          <w:lang w:val="en-US"/>
        </w:rPr>
        <w:instrText>learning</w:instrText>
      </w:r>
      <w:r w:rsidRPr="003F562E">
        <w:rPr>
          <w:rStyle w:val="a6"/>
          <w:rFonts w:cstheme="minorHAnsi"/>
          <w:rPrChange w:id="61" w:author="Yashunin, Dmitry" w:date="2019-04-01T17:01:00Z">
            <w:rPr>
              <w:rStyle w:val="a6"/>
              <w:rFonts w:cstheme="minorHAnsi"/>
              <w:lang w:val="en-US" w:eastAsia="ar-SA"/>
            </w:rPr>
          </w:rPrChange>
        </w:rPr>
        <w:instrText>-</w:instrText>
      </w:r>
      <w:r w:rsidR="0044344B">
        <w:rPr>
          <w:rStyle w:val="a6"/>
          <w:rFonts w:cstheme="minorHAnsi"/>
          <w:lang w:val="en-US"/>
        </w:rPr>
        <w:instrText>performance</w:instrText>
      </w:r>
      <w:r w:rsidRPr="003F562E">
        <w:rPr>
          <w:rStyle w:val="a6"/>
          <w:rFonts w:cstheme="minorHAnsi"/>
          <w:rPrChange w:id="62" w:author="Yashunin, Dmitry" w:date="2019-04-01T17:01:00Z">
            <w:rPr>
              <w:rStyle w:val="a6"/>
              <w:rFonts w:cstheme="minorHAnsi"/>
              <w:lang w:val="en-US" w:eastAsia="ar-SA"/>
            </w:rPr>
          </w:rPrChange>
        </w:rPr>
        <w:instrText>-</w:instrText>
      </w:r>
      <w:r w:rsidR="0044344B">
        <w:rPr>
          <w:rStyle w:val="a6"/>
          <w:rFonts w:cstheme="minorHAnsi"/>
          <w:lang w:val="en-US"/>
        </w:rPr>
        <w:instrText>training</w:instrText>
      </w:r>
      <w:r w:rsidRPr="003F562E">
        <w:rPr>
          <w:rStyle w:val="a6"/>
          <w:rFonts w:cstheme="minorHAnsi"/>
          <w:rPrChange w:id="63" w:author="Yashunin, Dmitry" w:date="2019-04-01T17:01:00Z">
            <w:rPr>
              <w:rStyle w:val="a6"/>
              <w:rFonts w:cstheme="minorHAnsi"/>
              <w:lang w:val="en-US" w:eastAsia="ar-SA"/>
            </w:rPr>
          </w:rPrChange>
        </w:rPr>
        <w:instrText>-</w:instrText>
      </w:r>
      <w:r w:rsidR="0044344B">
        <w:rPr>
          <w:rStyle w:val="a6"/>
          <w:rFonts w:cstheme="minorHAnsi"/>
          <w:lang w:val="en-US"/>
        </w:rPr>
        <w:instrText>inference</w:instrText>
      </w:r>
      <w:r w:rsidRPr="003F562E">
        <w:rPr>
          <w:rStyle w:val="a6"/>
          <w:rFonts w:cstheme="minorHAnsi"/>
          <w:rPrChange w:id="64" w:author="Yashunin, Dmitry" w:date="2019-04-01T17:01:00Z">
            <w:rPr>
              <w:rStyle w:val="a6"/>
              <w:rFonts w:cstheme="minorHAnsi"/>
              <w:lang w:val="en-US" w:eastAsia="ar-SA"/>
            </w:rPr>
          </w:rPrChange>
        </w:rPr>
        <w:instrText xml:space="preserve">" </w:instrText>
      </w:r>
      <w:r>
        <w:rPr>
          <w:rStyle w:val="a6"/>
          <w:rFonts w:cstheme="minorHAnsi"/>
          <w:lang w:val="en-US"/>
        </w:rPr>
        <w:fldChar w:fldCharType="separate"/>
      </w:r>
      <w:r w:rsidR="007B61A3" w:rsidRPr="007B61A3">
        <w:rPr>
          <w:rStyle w:val="a6"/>
          <w:rFonts w:cstheme="minorHAnsi"/>
          <w:lang w:val="en-US"/>
        </w:rPr>
        <w:t>https</w:t>
      </w:r>
      <w:r w:rsidR="007B61A3" w:rsidRPr="007B61A3">
        <w:rPr>
          <w:rStyle w:val="a6"/>
          <w:rFonts w:cstheme="minorHAnsi"/>
        </w:rPr>
        <w:t>://</w:t>
      </w:r>
      <w:r w:rsidR="007B61A3" w:rsidRPr="007B61A3">
        <w:rPr>
          <w:rStyle w:val="a6"/>
          <w:rFonts w:cstheme="minorHAnsi"/>
          <w:lang w:val="en-US"/>
        </w:rPr>
        <w:t>developer</w:t>
      </w:r>
      <w:r w:rsidR="007B61A3" w:rsidRPr="007B61A3">
        <w:rPr>
          <w:rStyle w:val="a6"/>
          <w:rFonts w:cstheme="minorHAnsi"/>
        </w:rPr>
        <w:t>.</w:t>
      </w:r>
      <w:r w:rsidR="007B61A3" w:rsidRPr="007B61A3">
        <w:rPr>
          <w:rStyle w:val="a6"/>
          <w:rFonts w:cstheme="minorHAnsi"/>
          <w:lang w:val="en-US"/>
        </w:rPr>
        <w:t>nvidia</w:t>
      </w:r>
      <w:r w:rsidR="007B61A3" w:rsidRPr="007B61A3">
        <w:rPr>
          <w:rStyle w:val="a6"/>
          <w:rFonts w:cstheme="minorHAnsi"/>
        </w:rPr>
        <w:t>.</w:t>
      </w:r>
      <w:r w:rsidR="007B61A3" w:rsidRPr="007B61A3">
        <w:rPr>
          <w:rStyle w:val="a6"/>
          <w:rFonts w:cstheme="minorHAnsi"/>
          <w:lang w:val="en-US"/>
        </w:rPr>
        <w:t>com</w:t>
      </w:r>
      <w:r w:rsidR="007B61A3" w:rsidRPr="007B61A3">
        <w:rPr>
          <w:rStyle w:val="a6"/>
          <w:rFonts w:cstheme="minorHAnsi"/>
        </w:rPr>
        <w:t>/</w:t>
      </w:r>
      <w:r w:rsidR="007B61A3" w:rsidRPr="007B61A3">
        <w:rPr>
          <w:rStyle w:val="a6"/>
          <w:rFonts w:cstheme="minorHAnsi"/>
          <w:lang w:val="en-US"/>
        </w:rPr>
        <w:t>deep</w:t>
      </w:r>
      <w:r w:rsidR="007B61A3" w:rsidRPr="007B61A3">
        <w:rPr>
          <w:rStyle w:val="a6"/>
          <w:rFonts w:cstheme="minorHAnsi"/>
        </w:rPr>
        <w:t>-</w:t>
      </w:r>
      <w:r w:rsidR="007B61A3" w:rsidRPr="007B61A3">
        <w:rPr>
          <w:rStyle w:val="a6"/>
          <w:rFonts w:cstheme="minorHAnsi"/>
          <w:lang w:val="en-US"/>
        </w:rPr>
        <w:t>learning</w:t>
      </w:r>
      <w:r w:rsidR="007B61A3" w:rsidRPr="007B61A3">
        <w:rPr>
          <w:rStyle w:val="a6"/>
          <w:rFonts w:cstheme="minorHAnsi"/>
        </w:rPr>
        <w:t>-</w:t>
      </w:r>
      <w:r w:rsidR="007B61A3" w:rsidRPr="007B61A3">
        <w:rPr>
          <w:rStyle w:val="a6"/>
          <w:rFonts w:cstheme="minorHAnsi"/>
          <w:lang w:val="en-US"/>
        </w:rPr>
        <w:t>performance</w:t>
      </w:r>
      <w:r w:rsidR="007B61A3" w:rsidRPr="007B61A3">
        <w:rPr>
          <w:rStyle w:val="a6"/>
          <w:rFonts w:cstheme="minorHAnsi"/>
        </w:rPr>
        <w:t>-</w:t>
      </w:r>
      <w:r w:rsidR="007B61A3" w:rsidRPr="007B61A3">
        <w:rPr>
          <w:rStyle w:val="a6"/>
          <w:rFonts w:cstheme="minorHAnsi"/>
          <w:lang w:val="en-US"/>
        </w:rPr>
        <w:t>training</w:t>
      </w:r>
      <w:r w:rsidR="007B61A3" w:rsidRPr="007B61A3">
        <w:rPr>
          <w:rStyle w:val="a6"/>
          <w:rFonts w:cstheme="minorHAnsi"/>
        </w:rPr>
        <w:t>-</w:t>
      </w:r>
      <w:r w:rsidR="007B61A3" w:rsidRPr="007B61A3">
        <w:rPr>
          <w:rStyle w:val="a6"/>
          <w:rFonts w:cstheme="minorHAnsi"/>
          <w:lang w:val="en-US"/>
        </w:rPr>
        <w:t>inference</w:t>
      </w:r>
      <w:r>
        <w:rPr>
          <w:rStyle w:val="a6"/>
          <w:rFonts w:cstheme="minorHAnsi"/>
          <w:lang w:val="en-US"/>
        </w:rPr>
        <w:fldChar w:fldCharType="end"/>
      </w:r>
    </w:p>
    <w:p w:rsidR="009B3FDB" w:rsidRPr="009B3FDB" w:rsidRDefault="009B3FDB" w:rsidP="009B3FDB">
      <w:pPr>
        <w:pStyle w:val="af0"/>
        <w:ind w:left="680"/>
        <w:rPr>
          <w:rStyle w:val="a6"/>
          <w:rFonts w:cstheme="minorHAnsi"/>
          <w:color w:val="252525"/>
          <w:u w:val="none"/>
        </w:rPr>
      </w:pPr>
    </w:p>
    <w:p w:rsidR="009B3FDB" w:rsidRPr="009B3FDB" w:rsidRDefault="003F562E" w:rsidP="009B3FDB">
      <w:pPr>
        <w:pStyle w:val="af0"/>
        <w:numPr>
          <w:ilvl w:val="0"/>
          <w:numId w:val="19"/>
        </w:numPr>
      </w:pPr>
      <w:r>
        <w:rPr>
          <w:rStyle w:val="a6"/>
        </w:rPr>
        <w:fldChar w:fldCharType="begin"/>
      </w:r>
      <w:r w:rsidR="009B3FDB">
        <w:rPr>
          <w:rStyle w:val="a6"/>
        </w:rPr>
        <w:instrText>HYPERLINK</w:instrText>
      </w:r>
      <w:r w:rsidRPr="003F562E">
        <w:rPr>
          <w:rStyle w:val="a6"/>
          <w:rPrChange w:id="65" w:author="Yashunin, Dmitry" w:date="2019-04-01T17:01:00Z">
            <w:rPr>
              <w:rStyle w:val="a6"/>
              <w:lang w:val="en-US" w:eastAsia="ar-SA"/>
            </w:rPr>
          </w:rPrChange>
        </w:rPr>
        <w:instrText xml:space="preserve"> "</w:instrText>
      </w:r>
      <w:r w:rsidR="009B3FDB">
        <w:rPr>
          <w:rStyle w:val="a6"/>
        </w:rPr>
        <w:instrText>https</w:instrText>
      </w:r>
      <w:r w:rsidRPr="003F562E">
        <w:rPr>
          <w:rStyle w:val="a6"/>
          <w:rPrChange w:id="66" w:author="Yashunin, Dmitry" w:date="2019-04-01T17:01:00Z">
            <w:rPr>
              <w:rStyle w:val="a6"/>
              <w:lang w:val="en-US" w:eastAsia="ar-SA"/>
            </w:rPr>
          </w:rPrChange>
        </w:rPr>
        <w:instrText>://</w:instrText>
      </w:r>
      <w:r w:rsidR="009B3FDB">
        <w:rPr>
          <w:rStyle w:val="a6"/>
        </w:rPr>
        <w:instrText>cmusatyalab</w:instrText>
      </w:r>
      <w:r w:rsidRPr="003F562E">
        <w:rPr>
          <w:rStyle w:val="a6"/>
          <w:rPrChange w:id="67" w:author="Yashunin, Dmitry" w:date="2019-04-01T17:01:00Z">
            <w:rPr>
              <w:rStyle w:val="a6"/>
              <w:lang w:val="en-US" w:eastAsia="ar-SA"/>
            </w:rPr>
          </w:rPrChange>
        </w:rPr>
        <w:instrText>.</w:instrText>
      </w:r>
      <w:r w:rsidR="009B3FDB">
        <w:rPr>
          <w:rStyle w:val="a6"/>
        </w:rPr>
        <w:instrText>github</w:instrText>
      </w:r>
      <w:r w:rsidRPr="003F562E">
        <w:rPr>
          <w:rStyle w:val="a6"/>
          <w:rPrChange w:id="68" w:author="Yashunin, Dmitry" w:date="2019-04-01T17:01:00Z">
            <w:rPr>
              <w:rStyle w:val="a6"/>
              <w:lang w:val="en-US" w:eastAsia="ar-SA"/>
            </w:rPr>
          </w:rPrChange>
        </w:rPr>
        <w:instrText>.</w:instrText>
      </w:r>
      <w:r w:rsidR="009B3FDB">
        <w:rPr>
          <w:rStyle w:val="a6"/>
        </w:rPr>
        <w:instrText>io</w:instrText>
      </w:r>
      <w:r w:rsidRPr="003F562E">
        <w:rPr>
          <w:rStyle w:val="a6"/>
          <w:rPrChange w:id="69" w:author="Yashunin, Dmitry" w:date="2019-04-01T17:01:00Z">
            <w:rPr>
              <w:rStyle w:val="a6"/>
              <w:lang w:val="en-US" w:eastAsia="ar-SA"/>
            </w:rPr>
          </w:rPrChange>
        </w:rPr>
        <w:instrText>/</w:instrText>
      </w:r>
      <w:r w:rsidR="009B3FDB">
        <w:rPr>
          <w:rStyle w:val="a6"/>
        </w:rPr>
        <w:instrText>openface</w:instrText>
      </w:r>
      <w:r w:rsidRPr="003F562E">
        <w:rPr>
          <w:rStyle w:val="a6"/>
          <w:rPrChange w:id="70" w:author="Yashunin, Dmitry" w:date="2019-04-01T17:01:00Z">
            <w:rPr>
              <w:rStyle w:val="a6"/>
              <w:lang w:val="en-US" w:eastAsia="ar-SA"/>
            </w:rPr>
          </w:rPrChange>
        </w:rPr>
        <w:instrText>/</w:instrText>
      </w:r>
      <w:r w:rsidR="009B3FDB">
        <w:rPr>
          <w:rStyle w:val="a6"/>
        </w:rPr>
        <w:instrText>models</w:instrText>
      </w:r>
      <w:r w:rsidRPr="003F562E">
        <w:rPr>
          <w:rStyle w:val="a6"/>
          <w:rPrChange w:id="71" w:author="Yashunin, Dmitry" w:date="2019-04-01T17:01:00Z">
            <w:rPr>
              <w:rStyle w:val="a6"/>
              <w:lang w:val="en-US" w:eastAsia="ar-SA"/>
            </w:rPr>
          </w:rPrChange>
        </w:rPr>
        <w:instrText>-</w:instrText>
      </w:r>
      <w:r w:rsidR="009B3FDB">
        <w:rPr>
          <w:rStyle w:val="a6"/>
        </w:rPr>
        <w:instrText>and</w:instrText>
      </w:r>
      <w:r w:rsidRPr="003F562E">
        <w:rPr>
          <w:rStyle w:val="a6"/>
          <w:rPrChange w:id="72" w:author="Yashunin, Dmitry" w:date="2019-04-01T17:01:00Z">
            <w:rPr>
              <w:rStyle w:val="a6"/>
              <w:lang w:val="en-US" w:eastAsia="ar-SA"/>
            </w:rPr>
          </w:rPrChange>
        </w:rPr>
        <w:instrText>-</w:instrText>
      </w:r>
      <w:r w:rsidR="009B3FDB">
        <w:rPr>
          <w:rStyle w:val="a6"/>
        </w:rPr>
        <w:instrText>accuracies</w:instrText>
      </w:r>
      <w:r w:rsidRPr="003F562E">
        <w:rPr>
          <w:rStyle w:val="a6"/>
          <w:rPrChange w:id="73" w:author="Yashunin, Dmitry" w:date="2019-04-01T17:01:00Z">
            <w:rPr>
              <w:rStyle w:val="a6"/>
              <w:lang w:val="en-US" w:eastAsia="ar-SA"/>
            </w:rPr>
          </w:rPrChange>
        </w:rPr>
        <w:instrText>/%23</w:instrText>
      </w:r>
      <w:r w:rsidR="009B3FDB">
        <w:rPr>
          <w:rStyle w:val="a6"/>
        </w:rPr>
        <w:instrText>pre</w:instrText>
      </w:r>
      <w:r w:rsidRPr="003F562E">
        <w:rPr>
          <w:rStyle w:val="a6"/>
          <w:rPrChange w:id="74" w:author="Yashunin, Dmitry" w:date="2019-04-01T17:01:00Z">
            <w:rPr>
              <w:rStyle w:val="a6"/>
              <w:lang w:val="en-US" w:eastAsia="ar-SA"/>
            </w:rPr>
          </w:rPrChange>
        </w:rPr>
        <w:instrText>-</w:instrText>
      </w:r>
      <w:r w:rsidR="009B3FDB">
        <w:rPr>
          <w:rStyle w:val="a6"/>
        </w:rPr>
        <w:instrText>trained</w:instrText>
      </w:r>
      <w:r w:rsidRPr="003F562E">
        <w:rPr>
          <w:rStyle w:val="a6"/>
          <w:rPrChange w:id="75" w:author="Yashunin, Dmitry" w:date="2019-04-01T17:01:00Z">
            <w:rPr>
              <w:rStyle w:val="a6"/>
              <w:lang w:val="en-US" w:eastAsia="ar-SA"/>
            </w:rPr>
          </w:rPrChange>
        </w:rPr>
        <w:instrText>-</w:instrText>
      </w:r>
      <w:r w:rsidR="009B3FDB">
        <w:rPr>
          <w:rStyle w:val="a6"/>
        </w:rPr>
        <w:instrText>models</w:instrText>
      </w:r>
      <w:r w:rsidRPr="003F562E">
        <w:rPr>
          <w:rStyle w:val="a6"/>
          <w:rPrChange w:id="76" w:author="Yashunin, Dmitry" w:date="2019-04-01T17:01:00Z">
            <w:rPr>
              <w:rStyle w:val="a6"/>
              <w:lang w:val="en-US" w:eastAsia="ar-SA"/>
            </w:rPr>
          </w:rPrChange>
        </w:rPr>
        <w:instrText xml:space="preserve">" </w:instrText>
      </w:r>
      <w:r>
        <w:rPr>
          <w:rStyle w:val="a6"/>
        </w:rPr>
        <w:fldChar w:fldCharType="separate"/>
      </w:r>
      <w:r w:rsidR="009B3FDB" w:rsidRPr="00F418DD">
        <w:rPr>
          <w:rStyle w:val="a6"/>
        </w:rPr>
        <w:t>https</w:t>
      </w:r>
      <w:r w:rsidR="009B3FDB" w:rsidRPr="009B3FDB">
        <w:rPr>
          <w:rStyle w:val="a6"/>
        </w:rPr>
        <w:t>://</w:t>
      </w:r>
      <w:r w:rsidR="009B3FDB" w:rsidRPr="00F418DD">
        <w:rPr>
          <w:rStyle w:val="a6"/>
        </w:rPr>
        <w:t>cmusatyalab</w:t>
      </w:r>
      <w:r w:rsidR="009B3FDB" w:rsidRPr="009B3FDB">
        <w:rPr>
          <w:rStyle w:val="a6"/>
        </w:rPr>
        <w:t>.</w:t>
      </w:r>
      <w:r w:rsidR="009B3FDB" w:rsidRPr="00F418DD">
        <w:rPr>
          <w:rStyle w:val="a6"/>
        </w:rPr>
        <w:t>github</w:t>
      </w:r>
      <w:r w:rsidR="009B3FDB" w:rsidRPr="009B3FDB">
        <w:rPr>
          <w:rStyle w:val="a6"/>
        </w:rPr>
        <w:t>.</w:t>
      </w:r>
      <w:r w:rsidR="009B3FDB" w:rsidRPr="00F418DD">
        <w:rPr>
          <w:rStyle w:val="a6"/>
        </w:rPr>
        <w:t>io</w:t>
      </w:r>
      <w:r w:rsidR="009B3FDB" w:rsidRPr="009B3FDB">
        <w:rPr>
          <w:rStyle w:val="a6"/>
        </w:rPr>
        <w:t>/</w:t>
      </w:r>
      <w:r w:rsidR="009B3FDB" w:rsidRPr="00F418DD">
        <w:rPr>
          <w:rStyle w:val="a6"/>
        </w:rPr>
        <w:t>openface</w:t>
      </w:r>
      <w:r w:rsidR="009B3FDB" w:rsidRPr="009B3FDB">
        <w:rPr>
          <w:rStyle w:val="a6"/>
        </w:rPr>
        <w:t>/</w:t>
      </w:r>
      <w:r w:rsidR="009B3FDB" w:rsidRPr="00F418DD">
        <w:rPr>
          <w:rStyle w:val="a6"/>
        </w:rPr>
        <w:t>models</w:t>
      </w:r>
      <w:r w:rsidR="009B3FDB" w:rsidRPr="009B3FDB">
        <w:rPr>
          <w:rStyle w:val="a6"/>
        </w:rPr>
        <w:t>-</w:t>
      </w:r>
      <w:r w:rsidR="009B3FDB" w:rsidRPr="00F418DD">
        <w:rPr>
          <w:rStyle w:val="a6"/>
        </w:rPr>
        <w:t>and</w:t>
      </w:r>
      <w:r w:rsidR="009B3FDB" w:rsidRPr="009B3FDB">
        <w:rPr>
          <w:rStyle w:val="a6"/>
        </w:rPr>
        <w:t>-</w:t>
      </w:r>
      <w:r w:rsidR="009B3FDB" w:rsidRPr="00F418DD">
        <w:rPr>
          <w:rStyle w:val="a6"/>
        </w:rPr>
        <w:t>accuracies</w:t>
      </w:r>
      <w:r w:rsidR="009B3FDB" w:rsidRPr="009B3FDB">
        <w:rPr>
          <w:rStyle w:val="a6"/>
        </w:rPr>
        <w:t>/#</w:t>
      </w:r>
      <w:r w:rsidR="009B3FDB" w:rsidRPr="00F418DD">
        <w:rPr>
          <w:rStyle w:val="a6"/>
        </w:rPr>
        <w:t>pre</w:t>
      </w:r>
      <w:r w:rsidR="009B3FDB" w:rsidRPr="009B3FDB">
        <w:rPr>
          <w:rStyle w:val="a6"/>
        </w:rPr>
        <w:t>-</w:t>
      </w:r>
      <w:r w:rsidR="009B3FDB" w:rsidRPr="00F418DD">
        <w:rPr>
          <w:rStyle w:val="a6"/>
        </w:rPr>
        <w:t>trained</w:t>
      </w:r>
      <w:r w:rsidR="009B3FDB" w:rsidRPr="009B3FDB">
        <w:rPr>
          <w:rStyle w:val="a6"/>
        </w:rPr>
        <w:t>-</w:t>
      </w:r>
      <w:r w:rsidR="009B3FDB" w:rsidRPr="00F418DD">
        <w:rPr>
          <w:rStyle w:val="a6"/>
        </w:rPr>
        <w:t>models</w:t>
      </w:r>
      <w:r>
        <w:rPr>
          <w:rStyle w:val="a6"/>
        </w:rPr>
        <w:fldChar w:fldCharType="end"/>
      </w:r>
    </w:p>
    <w:p w:rsidR="009B3FDB" w:rsidRPr="00E47E01" w:rsidRDefault="009B3FDB" w:rsidP="009B3FDB">
      <w:pPr>
        <w:pStyle w:val="af0"/>
        <w:ind w:left="680"/>
        <w:rPr>
          <w:rFonts w:cstheme="minorHAnsi"/>
          <w:color w:val="252525"/>
        </w:rPr>
      </w:pPr>
    </w:p>
    <w:sectPr w:rsidR="009B3FDB" w:rsidRPr="00E47E01" w:rsidSect="006D0527">
      <w:footerReference w:type="even" r:id="rId27"/>
      <w:footerReference w:type="default" r:id="rId28"/>
      <w:pgSz w:w="11906" w:h="16838" w:code="9"/>
      <w:pgMar w:top="1134" w:right="1134" w:bottom="1134" w:left="1134"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Yashunin, Dmitry" w:date="2019-04-01T17:09:00Z" w:initials="YD">
    <w:p w:rsidR="00F72782" w:rsidRDefault="00F72782">
      <w:pPr>
        <w:pStyle w:val="afe"/>
      </w:pPr>
      <w:r>
        <w:rPr>
          <w:rStyle w:val="afd"/>
        </w:rPr>
        <w:annotationRef/>
      </w:r>
      <w:r>
        <w:t>Добавьте информацию по тренировке нейронных сетей для распознавания лиц</w:t>
      </w:r>
    </w:p>
    <w:p w:rsidR="00F72782" w:rsidRDefault="00F72782">
      <w:pPr>
        <w:pStyle w:val="afe"/>
      </w:pPr>
      <w:r>
        <w:t>Какие лосс функции использовать, как считать расстояние между признаками и т.д.</w:t>
      </w:r>
    </w:p>
  </w:comment>
  <w:comment w:id="7" w:author="Yashunin, Dmitry" w:date="2019-04-01T17:03:00Z" w:initials="YD">
    <w:p w:rsidR="00CD040B" w:rsidRDefault="00CD040B">
      <w:pPr>
        <w:pStyle w:val="afe"/>
      </w:pPr>
      <w:r>
        <w:rPr>
          <w:rStyle w:val="afd"/>
        </w:rPr>
        <w:annotationRef/>
      </w:r>
      <w:r>
        <w:t>Для любой чего?</w:t>
      </w:r>
    </w:p>
  </w:comment>
  <w:comment w:id="8" w:author="Yashunin, Dmitry" w:date="2019-04-01T17:03:00Z" w:initials="YD">
    <w:p w:rsidR="00E340D6" w:rsidRDefault="00E340D6">
      <w:pPr>
        <w:pStyle w:val="afe"/>
      </w:pPr>
      <w:r>
        <w:rPr>
          <w:rStyle w:val="afd"/>
        </w:rPr>
        <w:annotationRef/>
      </w:r>
      <w:r>
        <w:t>Нужное что?</w:t>
      </w:r>
    </w:p>
  </w:comment>
  <w:comment w:id="9" w:author="Yashunin, Dmitry" w:date="2019-04-01T17:03:00Z" w:initials="YD">
    <w:p w:rsidR="00E340D6" w:rsidRDefault="00E340D6">
      <w:pPr>
        <w:pStyle w:val="afe"/>
      </w:pPr>
      <w:r>
        <w:rPr>
          <w:rStyle w:val="afd"/>
        </w:rPr>
        <w:annotationRef/>
      </w:r>
      <w:r>
        <w:t>Подпись к картинке нужна, что здесь показано</w:t>
      </w:r>
    </w:p>
  </w:comment>
  <w:comment w:id="12" w:author="Yashunin, Dmitry" w:date="2019-04-01T17:04:00Z" w:initials="YD">
    <w:p w:rsidR="00E340D6" w:rsidRDefault="00E340D6">
      <w:pPr>
        <w:pStyle w:val="afe"/>
      </w:pPr>
      <w:r>
        <w:rPr>
          <w:rStyle w:val="afd"/>
        </w:rPr>
        <w:annotationRef/>
      </w:r>
      <w:r>
        <w:t>Что здесь показано?</w:t>
      </w:r>
    </w:p>
  </w:comment>
  <w:comment w:id="16" w:author="Yashunin, Dmitry" w:date="2019-04-01T17:04:00Z" w:initials="YD">
    <w:p w:rsidR="00E340D6" w:rsidRDefault="00E340D6">
      <w:pPr>
        <w:pStyle w:val="afe"/>
      </w:pPr>
      <w:r>
        <w:rPr>
          <w:rStyle w:val="afd"/>
        </w:rPr>
        <w:annotationRef/>
      </w:r>
      <w:r>
        <w:t>Какая архитектура сети?</w:t>
      </w:r>
    </w:p>
  </w:comment>
  <w:comment w:id="30" w:author="Yashunin, Dmitry" w:date="2019-04-01T17:06:00Z" w:initials="YD">
    <w:p w:rsidR="00E340D6" w:rsidRDefault="00E340D6">
      <w:pPr>
        <w:pStyle w:val="afe"/>
      </w:pPr>
      <w:r>
        <w:rPr>
          <w:rStyle w:val="afd"/>
        </w:rPr>
        <w:annotationRef/>
      </w:r>
      <w:r>
        <w:t>Тоже самое</w:t>
      </w:r>
    </w:p>
  </w:comment>
  <w:comment w:id="33" w:author="Yashunin, Dmitry" w:date="2019-04-01T17:07:00Z" w:initials="YD">
    <w:p w:rsidR="00E340D6" w:rsidRDefault="00E340D6">
      <w:pPr>
        <w:pStyle w:val="afe"/>
      </w:pPr>
      <w:r>
        <w:rPr>
          <w:rStyle w:val="afd"/>
        </w:rPr>
        <w:annotationRef/>
      </w:r>
      <w:r>
        <w:t>1000</w:t>
      </w:r>
    </w:p>
  </w:comment>
  <w:comment w:id="40" w:author="Yashunin, Dmitry" w:date="2019-04-01T17:08:00Z" w:initials="YD">
    <w:p w:rsidR="00F72782" w:rsidRDefault="00F72782">
      <w:pPr>
        <w:pStyle w:val="afe"/>
      </w:pPr>
      <w:r>
        <w:rPr>
          <w:rStyle w:val="afd"/>
        </w:rPr>
        <w:annotationRef/>
      </w:r>
      <w:r>
        <w:t>На каких данных?</w:t>
      </w:r>
    </w:p>
  </w:comment>
  <w:comment w:id="41" w:author="Yashunin, Dmitry" w:date="2019-04-01T17:09:00Z" w:initials="YD">
    <w:p w:rsidR="00F72782" w:rsidRDefault="00F72782">
      <w:pPr>
        <w:pStyle w:val="afe"/>
      </w:pPr>
      <w:r>
        <w:rPr>
          <w:rStyle w:val="afd"/>
        </w:rPr>
        <w:annotationRef/>
      </w:r>
      <w:r>
        <w:t>Подпись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4B8FB5" w15:done="0"/>
  <w15:commentEx w15:paraId="6BD97BAA" w15:done="0"/>
  <w15:commentEx w15:paraId="12E007DD" w15:done="0"/>
  <w15:commentEx w15:paraId="4F8CCA0E" w15:done="0"/>
  <w15:commentEx w15:paraId="19B92B1A" w15:done="0"/>
  <w15:commentEx w15:paraId="7A7C71E9" w15:done="0"/>
  <w15:commentEx w15:paraId="06E239EC" w15:done="0"/>
  <w15:commentEx w15:paraId="53D6C249" w15:done="0"/>
  <w15:commentEx w15:paraId="5CB5E99D" w15:done="0"/>
  <w15:commentEx w15:paraId="73DCA031" w15:done="0"/>
  <w15:commentEx w15:paraId="3FD9E5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B8FB5" w16cid:durableId="204CC454"/>
  <w16cid:commentId w16cid:paraId="6BD97BAA" w16cid:durableId="204CC2D1"/>
  <w16cid:commentId w16cid:paraId="12E007DD" w16cid:durableId="204CC2E8"/>
  <w16cid:commentId w16cid:paraId="4F8CCA0E" w16cid:durableId="204CC2FA"/>
  <w16cid:commentId w16cid:paraId="19B92B1A" w16cid:durableId="204CC312"/>
  <w16cid:commentId w16cid:paraId="7A7C71E9" w16cid:durableId="204CC333"/>
  <w16cid:commentId w16cid:paraId="06E239EC" w16cid:durableId="204CC392"/>
  <w16cid:commentId w16cid:paraId="53D6C249" w16cid:durableId="204CC3D0"/>
  <w16cid:commentId w16cid:paraId="5CB5E99D" w16cid:durableId="204CC3E7"/>
  <w16cid:commentId w16cid:paraId="73DCA031" w16cid:durableId="204CC429"/>
  <w16cid:commentId w16cid:paraId="3FD9E5C9" w16cid:durableId="204CC44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2FE" w:rsidRDefault="009312FE">
      <w:r>
        <w:separator/>
      </w:r>
    </w:p>
  </w:endnote>
  <w:endnote w:type="continuationSeparator" w:id="1">
    <w:p w:rsidR="009312FE" w:rsidRDefault="009312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3F562E"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3F562E"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13010F">
      <w:rPr>
        <w:rStyle w:val="a9"/>
        <w:noProof/>
      </w:rPr>
      <w:t>8</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2FE" w:rsidRDefault="009312FE">
      <w:r>
        <w:separator/>
      </w:r>
    </w:p>
  </w:footnote>
  <w:footnote w:type="continuationSeparator" w:id="1">
    <w:p w:rsidR="009312FE" w:rsidRDefault="009312FE">
      <w:r>
        <w:continuationSeparator/>
      </w:r>
    </w:p>
  </w:footnote>
  <w:footnote w:id="2">
    <w:p w:rsidR="00276983" w:rsidRPr="00276983" w:rsidRDefault="00276983">
      <w:pPr>
        <w:pStyle w:val="af4"/>
        <w:rPr>
          <w:lang w:val="en-US"/>
        </w:rPr>
      </w:pPr>
      <w:r>
        <w:rPr>
          <w:rStyle w:val="af6"/>
        </w:rPr>
        <w:footnoteRef/>
      </w:r>
      <w:r w:rsidRPr="00276983">
        <w:rPr>
          <w:lang w:val="en-US"/>
        </w:rPr>
        <w:t xml:space="preserve"> </w:t>
      </w:r>
      <w:hyperlink r:id="rId1" w:history="1">
        <w:r w:rsidRPr="0013010F">
          <w:rPr>
            <w:rStyle w:val="a6"/>
            <w:lang w:val="en-US"/>
          </w:rPr>
          <w:t>Liu et al, "SphereFace: Deep Hypersphere Embedding for Face Recognition", 2018</w:t>
        </w:r>
      </w:hyperlink>
    </w:p>
  </w:footnote>
  <w:footnote w:id="3">
    <w:p w:rsidR="00276983" w:rsidRPr="00276983" w:rsidRDefault="00276983">
      <w:pPr>
        <w:pStyle w:val="af4"/>
        <w:rPr>
          <w:lang w:val="en-US"/>
        </w:rPr>
      </w:pPr>
      <w:r>
        <w:rPr>
          <w:rStyle w:val="af6"/>
        </w:rPr>
        <w:footnoteRef/>
      </w:r>
      <w:r w:rsidRPr="00276983">
        <w:rPr>
          <w:lang w:val="en-US"/>
        </w:rPr>
        <w:t xml:space="preserve"> </w:t>
      </w:r>
      <w:hyperlink r:id="rId2" w:history="1">
        <w:r w:rsidRPr="0013010F">
          <w:rPr>
            <w:rStyle w:val="a6"/>
            <w:lang w:val="en-US"/>
          </w:rPr>
          <w:t>Wang et al, "CosFace: Large Margin Cosine Loss for Deep Face Recognition", 2018</w:t>
        </w:r>
      </w:hyperlink>
    </w:p>
  </w:footnote>
  <w:footnote w:id="4">
    <w:p w:rsidR="00276983" w:rsidRPr="00276983" w:rsidRDefault="00276983">
      <w:pPr>
        <w:pStyle w:val="af4"/>
        <w:rPr>
          <w:lang w:val="en-US"/>
        </w:rPr>
      </w:pPr>
      <w:r>
        <w:rPr>
          <w:rStyle w:val="af6"/>
        </w:rPr>
        <w:footnoteRef/>
      </w:r>
      <w:r w:rsidRPr="00276983">
        <w:rPr>
          <w:lang w:val="en-US"/>
        </w:rPr>
        <w:t xml:space="preserve"> </w:t>
      </w:r>
      <w:hyperlink r:id="rId3" w:history="1">
        <w:r w:rsidRPr="0013010F">
          <w:rPr>
            <w:rStyle w:val="a6"/>
            <w:lang w:val="en-US"/>
          </w:rPr>
          <w:t>Deng et al, "ArcFace: Additive Angular Margin Loss for Deep Face Recognition", 2018</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94C91"/>
    <w:rsid w:val="000A0A11"/>
    <w:rsid w:val="000B268B"/>
    <w:rsid w:val="000C15DB"/>
    <w:rsid w:val="000D7517"/>
    <w:rsid w:val="000E7DFE"/>
    <w:rsid w:val="000F1ECE"/>
    <w:rsid w:val="001102CE"/>
    <w:rsid w:val="001171E6"/>
    <w:rsid w:val="00117F88"/>
    <w:rsid w:val="0013010F"/>
    <w:rsid w:val="001332E2"/>
    <w:rsid w:val="00163423"/>
    <w:rsid w:val="0016489C"/>
    <w:rsid w:val="0017011D"/>
    <w:rsid w:val="00196257"/>
    <w:rsid w:val="00196BE6"/>
    <w:rsid w:val="001972E4"/>
    <w:rsid w:val="001A39EA"/>
    <w:rsid w:val="001A3AE8"/>
    <w:rsid w:val="001B1982"/>
    <w:rsid w:val="001B6521"/>
    <w:rsid w:val="001C0903"/>
    <w:rsid w:val="001D2193"/>
    <w:rsid w:val="001E4067"/>
    <w:rsid w:val="001E557A"/>
    <w:rsid w:val="001E76D4"/>
    <w:rsid w:val="00223828"/>
    <w:rsid w:val="002248F0"/>
    <w:rsid w:val="00246F81"/>
    <w:rsid w:val="002671F3"/>
    <w:rsid w:val="00267AF5"/>
    <w:rsid w:val="00275FDB"/>
    <w:rsid w:val="00276983"/>
    <w:rsid w:val="002B1000"/>
    <w:rsid w:val="002B4D29"/>
    <w:rsid w:val="002C6400"/>
    <w:rsid w:val="002F7E24"/>
    <w:rsid w:val="002F7FBF"/>
    <w:rsid w:val="003067A6"/>
    <w:rsid w:val="003077A4"/>
    <w:rsid w:val="00324BC1"/>
    <w:rsid w:val="00334754"/>
    <w:rsid w:val="003566EC"/>
    <w:rsid w:val="00356CD1"/>
    <w:rsid w:val="003605B1"/>
    <w:rsid w:val="003836DF"/>
    <w:rsid w:val="003957BC"/>
    <w:rsid w:val="0039699D"/>
    <w:rsid w:val="003A6B08"/>
    <w:rsid w:val="003B18F1"/>
    <w:rsid w:val="003D1695"/>
    <w:rsid w:val="003D3729"/>
    <w:rsid w:val="003F1346"/>
    <w:rsid w:val="003F2A22"/>
    <w:rsid w:val="003F562E"/>
    <w:rsid w:val="004016DD"/>
    <w:rsid w:val="00405929"/>
    <w:rsid w:val="00405C80"/>
    <w:rsid w:val="004248E5"/>
    <w:rsid w:val="00424D0D"/>
    <w:rsid w:val="00435805"/>
    <w:rsid w:val="0044147B"/>
    <w:rsid w:val="0044344B"/>
    <w:rsid w:val="004452CB"/>
    <w:rsid w:val="00450736"/>
    <w:rsid w:val="00456C59"/>
    <w:rsid w:val="00460449"/>
    <w:rsid w:val="00490753"/>
    <w:rsid w:val="0049750C"/>
    <w:rsid w:val="004B24BC"/>
    <w:rsid w:val="004B451F"/>
    <w:rsid w:val="004B4632"/>
    <w:rsid w:val="004B4889"/>
    <w:rsid w:val="004B48FC"/>
    <w:rsid w:val="004C0ED1"/>
    <w:rsid w:val="004C6FE2"/>
    <w:rsid w:val="004D2DFF"/>
    <w:rsid w:val="004E2D88"/>
    <w:rsid w:val="004F05A0"/>
    <w:rsid w:val="00502B17"/>
    <w:rsid w:val="00502F53"/>
    <w:rsid w:val="00506D1F"/>
    <w:rsid w:val="00523F1F"/>
    <w:rsid w:val="00527D9A"/>
    <w:rsid w:val="00535552"/>
    <w:rsid w:val="005506E3"/>
    <w:rsid w:val="005520BA"/>
    <w:rsid w:val="00553893"/>
    <w:rsid w:val="005722CD"/>
    <w:rsid w:val="00574EFE"/>
    <w:rsid w:val="0057567B"/>
    <w:rsid w:val="00577D9E"/>
    <w:rsid w:val="005A1E69"/>
    <w:rsid w:val="005D2934"/>
    <w:rsid w:val="005F09BA"/>
    <w:rsid w:val="005F0F89"/>
    <w:rsid w:val="005F252B"/>
    <w:rsid w:val="005F7885"/>
    <w:rsid w:val="0060578F"/>
    <w:rsid w:val="00633A3E"/>
    <w:rsid w:val="006340A8"/>
    <w:rsid w:val="00642E4E"/>
    <w:rsid w:val="00643F33"/>
    <w:rsid w:val="00651D17"/>
    <w:rsid w:val="00655010"/>
    <w:rsid w:val="00673893"/>
    <w:rsid w:val="00685753"/>
    <w:rsid w:val="006900D7"/>
    <w:rsid w:val="006B2D96"/>
    <w:rsid w:val="006D0527"/>
    <w:rsid w:val="006E2673"/>
    <w:rsid w:val="006F2D34"/>
    <w:rsid w:val="00717D3D"/>
    <w:rsid w:val="00723D90"/>
    <w:rsid w:val="007442CB"/>
    <w:rsid w:val="00751136"/>
    <w:rsid w:val="00770F21"/>
    <w:rsid w:val="00781103"/>
    <w:rsid w:val="00785D7E"/>
    <w:rsid w:val="007A5CB0"/>
    <w:rsid w:val="007A7EB7"/>
    <w:rsid w:val="007B0694"/>
    <w:rsid w:val="007B61A3"/>
    <w:rsid w:val="007C316D"/>
    <w:rsid w:val="00800FB6"/>
    <w:rsid w:val="0081184B"/>
    <w:rsid w:val="008265A4"/>
    <w:rsid w:val="008271F4"/>
    <w:rsid w:val="008312FE"/>
    <w:rsid w:val="00842EEE"/>
    <w:rsid w:val="00847C98"/>
    <w:rsid w:val="00856322"/>
    <w:rsid w:val="00867133"/>
    <w:rsid w:val="008672D1"/>
    <w:rsid w:val="00876647"/>
    <w:rsid w:val="008B1C54"/>
    <w:rsid w:val="008B5209"/>
    <w:rsid w:val="008C24F6"/>
    <w:rsid w:val="008E33F2"/>
    <w:rsid w:val="008F2E77"/>
    <w:rsid w:val="008F3984"/>
    <w:rsid w:val="009026DE"/>
    <w:rsid w:val="00906074"/>
    <w:rsid w:val="009118FF"/>
    <w:rsid w:val="009166D7"/>
    <w:rsid w:val="009176A3"/>
    <w:rsid w:val="009312FE"/>
    <w:rsid w:val="00943F36"/>
    <w:rsid w:val="009474AA"/>
    <w:rsid w:val="00947FDC"/>
    <w:rsid w:val="0095458E"/>
    <w:rsid w:val="009648AE"/>
    <w:rsid w:val="009759A3"/>
    <w:rsid w:val="009773DB"/>
    <w:rsid w:val="00990060"/>
    <w:rsid w:val="009B3FDB"/>
    <w:rsid w:val="009D0818"/>
    <w:rsid w:val="009D6796"/>
    <w:rsid w:val="009E36F2"/>
    <w:rsid w:val="009E3E7E"/>
    <w:rsid w:val="009E5F3D"/>
    <w:rsid w:val="009F29AB"/>
    <w:rsid w:val="009F4125"/>
    <w:rsid w:val="009F4EC6"/>
    <w:rsid w:val="00A04841"/>
    <w:rsid w:val="00A0599B"/>
    <w:rsid w:val="00A13E15"/>
    <w:rsid w:val="00A34686"/>
    <w:rsid w:val="00A36861"/>
    <w:rsid w:val="00A44ADB"/>
    <w:rsid w:val="00A46B84"/>
    <w:rsid w:val="00A53E27"/>
    <w:rsid w:val="00A624A1"/>
    <w:rsid w:val="00A70D0D"/>
    <w:rsid w:val="00A87A55"/>
    <w:rsid w:val="00A96A5E"/>
    <w:rsid w:val="00AA0D7E"/>
    <w:rsid w:val="00AA0ED3"/>
    <w:rsid w:val="00AB66F0"/>
    <w:rsid w:val="00AC36E6"/>
    <w:rsid w:val="00AF2E15"/>
    <w:rsid w:val="00B050CB"/>
    <w:rsid w:val="00B11B89"/>
    <w:rsid w:val="00B251C3"/>
    <w:rsid w:val="00B326DA"/>
    <w:rsid w:val="00B34326"/>
    <w:rsid w:val="00B4515C"/>
    <w:rsid w:val="00B45D1F"/>
    <w:rsid w:val="00B6710D"/>
    <w:rsid w:val="00B764F4"/>
    <w:rsid w:val="00B80C5D"/>
    <w:rsid w:val="00B9365C"/>
    <w:rsid w:val="00BB0991"/>
    <w:rsid w:val="00BC71C1"/>
    <w:rsid w:val="00BD53B4"/>
    <w:rsid w:val="00BD5B6B"/>
    <w:rsid w:val="00BF2F69"/>
    <w:rsid w:val="00C04321"/>
    <w:rsid w:val="00C07789"/>
    <w:rsid w:val="00C11FA1"/>
    <w:rsid w:val="00C33616"/>
    <w:rsid w:val="00C34996"/>
    <w:rsid w:val="00C36C79"/>
    <w:rsid w:val="00C403D7"/>
    <w:rsid w:val="00C4162A"/>
    <w:rsid w:val="00C563FF"/>
    <w:rsid w:val="00C625B6"/>
    <w:rsid w:val="00C7326A"/>
    <w:rsid w:val="00C77E34"/>
    <w:rsid w:val="00C870B6"/>
    <w:rsid w:val="00C926C0"/>
    <w:rsid w:val="00CA0F90"/>
    <w:rsid w:val="00CC5025"/>
    <w:rsid w:val="00CD040B"/>
    <w:rsid w:val="00CD52E0"/>
    <w:rsid w:val="00CD7BA6"/>
    <w:rsid w:val="00CE37A8"/>
    <w:rsid w:val="00D1447B"/>
    <w:rsid w:val="00D24DB2"/>
    <w:rsid w:val="00D26E1A"/>
    <w:rsid w:val="00D2746B"/>
    <w:rsid w:val="00D35C1C"/>
    <w:rsid w:val="00D407A0"/>
    <w:rsid w:val="00D40AD4"/>
    <w:rsid w:val="00D51E8D"/>
    <w:rsid w:val="00D57810"/>
    <w:rsid w:val="00D623D4"/>
    <w:rsid w:val="00D7038F"/>
    <w:rsid w:val="00DB5DFC"/>
    <w:rsid w:val="00DD35D8"/>
    <w:rsid w:val="00DE365F"/>
    <w:rsid w:val="00DE3D57"/>
    <w:rsid w:val="00E01466"/>
    <w:rsid w:val="00E14476"/>
    <w:rsid w:val="00E340D6"/>
    <w:rsid w:val="00E47E01"/>
    <w:rsid w:val="00E808A5"/>
    <w:rsid w:val="00E80CC3"/>
    <w:rsid w:val="00E830B9"/>
    <w:rsid w:val="00E935E6"/>
    <w:rsid w:val="00EC13B9"/>
    <w:rsid w:val="00ED361C"/>
    <w:rsid w:val="00EE283B"/>
    <w:rsid w:val="00EE472D"/>
    <w:rsid w:val="00EE669E"/>
    <w:rsid w:val="00F02B6B"/>
    <w:rsid w:val="00F06E0A"/>
    <w:rsid w:val="00F102A9"/>
    <w:rsid w:val="00F13365"/>
    <w:rsid w:val="00F35B53"/>
    <w:rsid w:val="00F43EE3"/>
    <w:rsid w:val="00F64EFC"/>
    <w:rsid w:val="00F72782"/>
    <w:rsid w:val="00F7640A"/>
    <w:rsid w:val="00F8787E"/>
    <w:rsid w:val="00FA5147"/>
    <w:rsid w:val="00FA7C5F"/>
    <w:rsid w:val="00FB4A58"/>
    <w:rsid w:val="00FB58F7"/>
    <w:rsid w:val="00FB5B47"/>
    <w:rsid w:val="00FC227F"/>
    <w:rsid w:val="00FC7805"/>
    <w:rsid w:val="00FD5949"/>
    <w:rsid w:val="00FD74A8"/>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 w:type="paragraph" w:styleId="aff6">
    <w:name w:val="annotation subject"/>
    <w:basedOn w:val="afe"/>
    <w:next w:val="afe"/>
    <w:link w:val="aff7"/>
    <w:semiHidden/>
    <w:unhideWhenUsed/>
    <w:rsid w:val="00CD040B"/>
    <w:pPr>
      <w:suppressAutoHyphens/>
      <w:spacing w:after="0" w:line="240" w:lineRule="auto"/>
    </w:pPr>
    <w:rPr>
      <w:rFonts w:ascii="Times New Roman" w:eastAsia="Times New Roman" w:hAnsi="Times New Roman"/>
      <w:b/>
      <w:bCs/>
      <w:lang w:val="en-US" w:eastAsia="ar-SA"/>
    </w:rPr>
  </w:style>
  <w:style w:type="character" w:customStyle="1" w:styleId="aff7">
    <w:name w:val="Тема примечания Знак"/>
    <w:basedOn w:val="aff"/>
    <w:link w:val="aff6"/>
    <w:semiHidden/>
    <w:rsid w:val="00CD040B"/>
    <w:rPr>
      <w:rFonts w:ascii="Calibri" w:eastAsia="Calibri" w:hAnsi="Calibri"/>
      <w:b/>
      <w:bCs/>
      <w:lang w:val="en-US" w:eastAsia="ar-SA"/>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robots.ox.ac.uk/~vgg/research/very_deep/"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arxiv.org/abs/1602.07261"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arxiv.org/abs/1602.07261" TargetMode="External"/><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rxiv.org/pdf/1602.07261.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lib.net/python/index.html%23dlib.face_recognition_model_v1"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avidsandberg/facenet"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801.07698" TargetMode="External"/><Relationship Id="rId2" Type="http://schemas.openxmlformats.org/officeDocument/2006/relationships/hyperlink" Target="https://arxiv.org/abs/1801.09414" TargetMode="External"/><Relationship Id="rId1" Type="http://schemas.openxmlformats.org/officeDocument/2006/relationships/hyperlink" Target="https://arxiv.org/abs/1704.080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0AA35-FBF9-4466-A919-29B4FB6F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1140</Words>
  <Characters>6502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7627</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Александр</cp:lastModifiedBy>
  <cp:revision>33</cp:revision>
  <cp:lastPrinted>2017-11-22T09:57:00Z</cp:lastPrinted>
  <dcterms:created xsi:type="dcterms:W3CDTF">2019-03-25T19:39:00Z</dcterms:created>
  <dcterms:modified xsi:type="dcterms:W3CDTF">2019-04-06T22:08:00Z</dcterms:modified>
</cp:coreProperties>
</file>