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5243"/>
        <w:gridCol w:w="4089"/>
      </w:tblGrid>
      <w:tr w:rsidR="0015168C" w:rsidRPr="0015168C" w14:paraId="4D6308E7" w14:textId="77777777" w:rsidTr="00D3093B">
        <w:trPr>
          <w:ins w:id="0" w:author="Max God" w:date="2019-05-19T15:02:00Z"/>
        </w:trPr>
        <w:tc>
          <w:tcPr>
            <w:tcW w:w="5637" w:type="dxa"/>
            <w:shd w:val="clear" w:color="auto" w:fill="auto"/>
          </w:tcPr>
          <w:p w14:paraId="51FFCE86" w14:textId="77777777" w:rsidR="0015168C" w:rsidRPr="0015168C" w:rsidRDefault="0015168C" w:rsidP="0015168C">
            <w:pPr>
              <w:suppressAutoHyphens/>
              <w:spacing w:after="0" w:line="360" w:lineRule="auto"/>
              <w:ind w:left="-46"/>
              <w:rPr>
                <w:ins w:id="1" w:author="Max God" w:date="2019-05-19T15:02:00Z"/>
                <w:rFonts w:ascii="Times New Roman" w:eastAsia="Times New Roman" w:hAnsi="Times New Roman" w:cs="Times New Roman"/>
                <w:b/>
                <w:bCs/>
                <w:sz w:val="28"/>
                <w:szCs w:val="28"/>
                <w:lang w:val="ru-RU" w:eastAsia="ar-SA"/>
              </w:rPr>
            </w:pPr>
            <w:ins w:id="2" w:author="Max God" w:date="2019-05-19T15:02:00Z">
              <w:r w:rsidRPr="0015168C">
                <w:rPr>
                  <w:rFonts w:ascii="Times New Roman" w:eastAsia="Times New Roman" w:hAnsi="Times New Roman" w:cs="Times New Roman"/>
                  <w:b/>
                  <w:sz w:val="28"/>
                  <w:szCs w:val="28"/>
                  <w:lang w:val="ru-RU" w:eastAsia="ar-SA"/>
                </w:rPr>
                <w:t>СОГЛАСОВАНО</w:t>
              </w:r>
            </w:ins>
          </w:p>
          <w:p w14:paraId="5DA2CB30" w14:textId="77777777" w:rsidR="0015168C" w:rsidRPr="0015168C" w:rsidRDefault="0015168C" w:rsidP="0015168C">
            <w:pPr>
              <w:suppressAutoHyphens/>
              <w:spacing w:after="0" w:line="360" w:lineRule="auto"/>
              <w:ind w:left="-46"/>
              <w:rPr>
                <w:ins w:id="3" w:author="Max God" w:date="2019-05-19T15:02:00Z"/>
                <w:rFonts w:ascii="Times New Roman" w:eastAsia="Times New Roman" w:hAnsi="Times New Roman" w:cs="Times New Roman"/>
                <w:sz w:val="28"/>
                <w:szCs w:val="28"/>
                <w:lang w:val="ru-RU" w:eastAsia="ar-SA"/>
              </w:rPr>
            </w:pPr>
            <w:ins w:id="4" w:author="Max God" w:date="2019-05-19T15:02:00Z">
              <w:r w:rsidRPr="0015168C">
                <w:rPr>
                  <w:rFonts w:ascii="Times New Roman" w:eastAsia="Times New Roman" w:hAnsi="Times New Roman" w:cs="Times New Roman"/>
                  <w:sz w:val="28"/>
                  <w:szCs w:val="28"/>
                  <w:lang w:val="ru-RU" w:eastAsia="ar-SA"/>
                </w:rPr>
                <w:t xml:space="preserve">Доцент кафедры </w:t>
              </w:r>
              <w:r w:rsidRPr="0015168C">
                <w:rPr>
                  <w:rFonts w:ascii="Times New Roman" w:eastAsia="Times New Roman" w:hAnsi="Times New Roman" w:cs="Times New Roman"/>
                  <w:sz w:val="28"/>
                  <w:szCs w:val="28"/>
                  <w:lang w:val="ru-RU" w:eastAsia="ar-SA"/>
                </w:rPr>
                <w:br/>
                <w:t>ИАНИ ННГУ, к.ф.-м.н.</w:t>
              </w:r>
            </w:ins>
          </w:p>
          <w:p w14:paraId="4959C87A" w14:textId="77777777" w:rsidR="0015168C" w:rsidRPr="0015168C" w:rsidRDefault="0015168C" w:rsidP="0015168C">
            <w:pPr>
              <w:suppressAutoHyphens/>
              <w:spacing w:after="0" w:line="360" w:lineRule="auto"/>
              <w:ind w:left="-46"/>
              <w:rPr>
                <w:ins w:id="5" w:author="Max God" w:date="2019-05-19T15:02:00Z"/>
                <w:rFonts w:ascii="Times New Roman" w:eastAsia="Times New Roman" w:hAnsi="Times New Roman" w:cs="Times New Roman"/>
                <w:sz w:val="28"/>
                <w:szCs w:val="28"/>
                <w:lang w:val="ru-RU" w:eastAsia="ar-SA"/>
              </w:rPr>
            </w:pPr>
          </w:p>
          <w:p w14:paraId="146CDA92" w14:textId="77777777" w:rsidR="0015168C" w:rsidRPr="0015168C" w:rsidRDefault="0015168C" w:rsidP="0015168C">
            <w:pPr>
              <w:suppressAutoHyphens/>
              <w:spacing w:after="0" w:line="360" w:lineRule="auto"/>
              <w:ind w:left="-46"/>
              <w:rPr>
                <w:ins w:id="6" w:author="Max God" w:date="2019-05-19T15:02:00Z"/>
                <w:rFonts w:ascii="Times New Roman" w:eastAsia="Times New Roman" w:hAnsi="Times New Roman" w:cs="Times New Roman"/>
                <w:sz w:val="28"/>
                <w:szCs w:val="28"/>
                <w:lang w:val="ru-RU" w:eastAsia="ar-SA"/>
              </w:rPr>
            </w:pPr>
            <w:ins w:id="7" w:author="Max God" w:date="2019-05-19T15:02:00Z">
              <w:r w:rsidRPr="0015168C">
                <w:rPr>
                  <w:rFonts w:ascii="Times New Roman" w:eastAsia="Times New Roman" w:hAnsi="Times New Roman" w:cs="Times New Roman"/>
                  <w:sz w:val="28"/>
                  <w:szCs w:val="28"/>
                  <w:lang w:val="ru-RU" w:eastAsia="ar-SA"/>
                </w:rPr>
                <w:t>____________</w:t>
              </w:r>
              <w:proofErr w:type="gramStart"/>
              <w:r w:rsidRPr="0015168C">
                <w:rPr>
                  <w:rFonts w:ascii="Times New Roman" w:eastAsia="Times New Roman" w:hAnsi="Times New Roman" w:cs="Times New Roman"/>
                  <w:sz w:val="28"/>
                  <w:szCs w:val="28"/>
                  <w:lang w:val="ru-RU" w:eastAsia="ar-SA"/>
                </w:rPr>
                <w:t xml:space="preserve">_  </w:t>
              </w:r>
              <w:proofErr w:type="spellStart"/>
              <w:r w:rsidRPr="0015168C">
                <w:rPr>
                  <w:rFonts w:ascii="Times New Roman" w:eastAsia="Times New Roman" w:hAnsi="Times New Roman" w:cs="Times New Roman"/>
                  <w:sz w:val="28"/>
                  <w:szCs w:val="28"/>
                  <w:lang w:val="ru-RU" w:eastAsia="ar-SA"/>
                </w:rPr>
                <w:t>Д.А.Яшунин</w:t>
              </w:r>
              <w:proofErr w:type="spellEnd"/>
              <w:proofErr w:type="gramEnd"/>
            </w:ins>
          </w:p>
          <w:p w14:paraId="2F09DC3F" w14:textId="77777777" w:rsidR="0015168C" w:rsidRPr="0015168C" w:rsidRDefault="0015168C" w:rsidP="0015168C">
            <w:pPr>
              <w:suppressAutoHyphens/>
              <w:spacing w:after="0" w:line="360" w:lineRule="auto"/>
              <w:ind w:left="-46"/>
              <w:rPr>
                <w:ins w:id="8" w:author="Max God" w:date="2019-05-19T15:02:00Z"/>
                <w:rFonts w:ascii="Times New Roman" w:eastAsia="Times New Roman" w:hAnsi="Times New Roman" w:cs="Times New Roman"/>
                <w:b/>
                <w:sz w:val="28"/>
                <w:szCs w:val="28"/>
                <w:lang w:val="ru-RU" w:eastAsia="ar-SA"/>
              </w:rPr>
            </w:pPr>
            <w:ins w:id="9" w:author="Max God" w:date="2019-05-19T15:02:00Z">
              <w:r w:rsidRPr="0015168C">
                <w:rPr>
                  <w:rFonts w:ascii="Times New Roman" w:eastAsia="Times New Roman" w:hAnsi="Times New Roman" w:cs="Times New Roman"/>
                  <w:sz w:val="28"/>
                  <w:szCs w:val="28"/>
                  <w:lang w:val="ru-RU" w:eastAsia="ar-SA"/>
                </w:rPr>
                <w:t>«____»______________2019 г.</w:t>
              </w:r>
            </w:ins>
          </w:p>
          <w:p w14:paraId="2853221F" w14:textId="77777777" w:rsidR="0015168C" w:rsidRPr="0015168C" w:rsidRDefault="0015168C" w:rsidP="0015168C">
            <w:pPr>
              <w:suppressAutoHyphens/>
              <w:spacing w:after="0" w:line="360" w:lineRule="auto"/>
              <w:jc w:val="center"/>
              <w:rPr>
                <w:ins w:id="10" w:author="Max God" w:date="2019-05-19T15:02:00Z"/>
                <w:rFonts w:ascii="Times New Roman" w:eastAsia="Times New Roman" w:hAnsi="Times New Roman" w:cs="Times New Roman"/>
                <w:b/>
                <w:sz w:val="28"/>
                <w:szCs w:val="28"/>
                <w:lang w:val="ru-RU" w:eastAsia="ar-SA"/>
              </w:rPr>
            </w:pPr>
          </w:p>
        </w:tc>
        <w:tc>
          <w:tcPr>
            <w:tcW w:w="4217" w:type="dxa"/>
            <w:shd w:val="clear" w:color="auto" w:fill="auto"/>
          </w:tcPr>
          <w:p w14:paraId="1850D2CF" w14:textId="77777777" w:rsidR="0015168C" w:rsidRPr="0015168C" w:rsidRDefault="0015168C" w:rsidP="0015168C">
            <w:pPr>
              <w:suppressAutoHyphens/>
              <w:spacing w:after="0" w:line="360" w:lineRule="auto"/>
              <w:ind w:left="-46"/>
              <w:rPr>
                <w:ins w:id="11" w:author="Max God" w:date="2019-05-19T15:02:00Z"/>
                <w:rFonts w:ascii="Times New Roman" w:eastAsia="Times New Roman" w:hAnsi="Times New Roman" w:cs="Times New Roman"/>
                <w:b/>
                <w:bCs/>
                <w:sz w:val="28"/>
                <w:szCs w:val="28"/>
                <w:lang w:val="ru-RU" w:eastAsia="ar-SA"/>
              </w:rPr>
            </w:pPr>
            <w:ins w:id="12" w:author="Max God" w:date="2019-05-19T15:02:00Z">
              <w:r w:rsidRPr="0015168C">
                <w:rPr>
                  <w:rFonts w:ascii="Times New Roman" w:eastAsia="Times New Roman" w:hAnsi="Times New Roman" w:cs="Times New Roman"/>
                  <w:b/>
                  <w:sz w:val="28"/>
                  <w:szCs w:val="28"/>
                  <w:lang w:val="ru-RU" w:eastAsia="ar-SA"/>
                </w:rPr>
                <w:t>УТВЕРЖДАЮ</w:t>
              </w:r>
            </w:ins>
          </w:p>
          <w:p w14:paraId="6FB416FA" w14:textId="77777777" w:rsidR="0015168C" w:rsidRPr="0015168C" w:rsidRDefault="0015168C" w:rsidP="0015168C">
            <w:pPr>
              <w:suppressAutoHyphens/>
              <w:spacing w:after="0" w:line="360" w:lineRule="auto"/>
              <w:ind w:left="-46"/>
              <w:rPr>
                <w:ins w:id="13" w:author="Max God" w:date="2019-05-19T15:02:00Z"/>
                <w:rFonts w:ascii="Times New Roman" w:eastAsia="Times New Roman" w:hAnsi="Times New Roman" w:cs="Times New Roman"/>
                <w:sz w:val="28"/>
                <w:szCs w:val="28"/>
                <w:lang w:val="ru-RU" w:eastAsia="ar-SA"/>
              </w:rPr>
            </w:pPr>
            <w:ins w:id="14" w:author="Max God" w:date="2019-05-19T15:02:00Z">
              <w:r w:rsidRPr="0015168C">
                <w:rPr>
                  <w:rFonts w:ascii="Times New Roman" w:eastAsia="Times New Roman" w:hAnsi="Times New Roman" w:cs="Times New Roman"/>
                  <w:sz w:val="28"/>
                  <w:szCs w:val="28"/>
                  <w:lang w:val="ru-RU" w:eastAsia="ar-SA"/>
                </w:rPr>
                <w:t xml:space="preserve">Профессор кафедры </w:t>
              </w:r>
              <w:r w:rsidRPr="0015168C">
                <w:rPr>
                  <w:rFonts w:ascii="Times New Roman" w:eastAsia="Times New Roman" w:hAnsi="Times New Roman" w:cs="Times New Roman"/>
                  <w:sz w:val="28"/>
                  <w:szCs w:val="28"/>
                  <w:lang w:val="ru-RU" w:eastAsia="ar-SA"/>
                </w:rPr>
                <w:br/>
                <w:t>ИАНИ ННГУ, д.т.н.</w:t>
              </w:r>
            </w:ins>
          </w:p>
          <w:p w14:paraId="6AE27578" w14:textId="77777777" w:rsidR="0015168C" w:rsidRPr="0015168C" w:rsidRDefault="0015168C" w:rsidP="0015168C">
            <w:pPr>
              <w:suppressAutoHyphens/>
              <w:spacing w:after="0" w:line="360" w:lineRule="auto"/>
              <w:ind w:left="-46"/>
              <w:rPr>
                <w:ins w:id="15" w:author="Max God" w:date="2019-05-19T15:02:00Z"/>
                <w:rFonts w:ascii="Times New Roman" w:eastAsia="Times New Roman" w:hAnsi="Times New Roman" w:cs="Times New Roman"/>
                <w:sz w:val="28"/>
                <w:szCs w:val="28"/>
                <w:lang w:val="ru-RU" w:eastAsia="ar-SA"/>
              </w:rPr>
            </w:pPr>
          </w:p>
          <w:p w14:paraId="0CC17827" w14:textId="77777777" w:rsidR="0015168C" w:rsidRPr="0015168C" w:rsidRDefault="0015168C" w:rsidP="0015168C">
            <w:pPr>
              <w:suppressAutoHyphens/>
              <w:spacing w:after="0" w:line="360" w:lineRule="auto"/>
              <w:ind w:left="-46"/>
              <w:rPr>
                <w:ins w:id="16" w:author="Max God" w:date="2019-05-19T15:02:00Z"/>
                <w:rFonts w:ascii="Times New Roman" w:eastAsia="Times New Roman" w:hAnsi="Times New Roman" w:cs="Times New Roman"/>
                <w:sz w:val="28"/>
                <w:szCs w:val="28"/>
                <w:lang w:val="ru-RU" w:eastAsia="ar-SA"/>
              </w:rPr>
            </w:pPr>
            <w:ins w:id="17" w:author="Max God" w:date="2019-05-19T15:02:00Z">
              <w:r w:rsidRPr="0015168C">
                <w:rPr>
                  <w:rFonts w:ascii="Times New Roman" w:eastAsia="Times New Roman" w:hAnsi="Times New Roman" w:cs="Times New Roman"/>
                  <w:sz w:val="28"/>
                  <w:szCs w:val="28"/>
                  <w:lang w:val="ru-RU" w:eastAsia="ar-SA"/>
                </w:rPr>
                <w:t>____________</w:t>
              </w:r>
              <w:proofErr w:type="gramStart"/>
              <w:r w:rsidRPr="0015168C">
                <w:rPr>
                  <w:rFonts w:ascii="Times New Roman" w:eastAsia="Times New Roman" w:hAnsi="Times New Roman" w:cs="Times New Roman"/>
                  <w:sz w:val="28"/>
                  <w:szCs w:val="28"/>
                  <w:lang w:val="ru-RU" w:eastAsia="ar-SA"/>
                </w:rPr>
                <w:t>_  Н.В.</w:t>
              </w:r>
              <w:proofErr w:type="gramEnd"/>
              <w:r w:rsidRPr="0015168C">
                <w:rPr>
                  <w:rFonts w:ascii="Times New Roman" w:eastAsia="Times New Roman" w:hAnsi="Times New Roman" w:cs="Times New Roman"/>
                  <w:sz w:val="28"/>
                  <w:szCs w:val="28"/>
                  <w:lang w:val="ru-RU" w:eastAsia="ar-SA"/>
                </w:rPr>
                <w:t xml:space="preserve"> Старостин</w:t>
              </w:r>
            </w:ins>
          </w:p>
          <w:p w14:paraId="752B37DF" w14:textId="77777777" w:rsidR="0015168C" w:rsidRPr="0015168C" w:rsidRDefault="0015168C" w:rsidP="0015168C">
            <w:pPr>
              <w:suppressAutoHyphens/>
              <w:spacing w:after="0" w:line="360" w:lineRule="auto"/>
              <w:ind w:left="-46"/>
              <w:rPr>
                <w:ins w:id="18" w:author="Max God" w:date="2019-05-19T15:02:00Z"/>
                <w:rFonts w:ascii="Times New Roman" w:eastAsia="Times New Roman" w:hAnsi="Times New Roman" w:cs="Times New Roman"/>
                <w:b/>
                <w:sz w:val="28"/>
                <w:szCs w:val="28"/>
                <w:lang w:val="ru-RU" w:eastAsia="ar-SA"/>
              </w:rPr>
            </w:pPr>
            <w:ins w:id="19" w:author="Max God" w:date="2019-05-19T15:02:00Z">
              <w:r w:rsidRPr="0015168C">
                <w:rPr>
                  <w:rFonts w:ascii="Times New Roman" w:eastAsia="Times New Roman" w:hAnsi="Times New Roman" w:cs="Times New Roman"/>
                  <w:sz w:val="28"/>
                  <w:szCs w:val="28"/>
                  <w:lang w:val="ru-RU" w:eastAsia="ar-SA"/>
                </w:rPr>
                <w:t>«____»______________2019 г.</w:t>
              </w:r>
            </w:ins>
          </w:p>
          <w:p w14:paraId="160B5FB3" w14:textId="77777777" w:rsidR="0015168C" w:rsidRPr="0015168C" w:rsidRDefault="0015168C" w:rsidP="0015168C">
            <w:pPr>
              <w:suppressAutoHyphens/>
              <w:spacing w:after="0" w:line="360" w:lineRule="auto"/>
              <w:jc w:val="center"/>
              <w:rPr>
                <w:ins w:id="20" w:author="Max God" w:date="2019-05-19T15:02:00Z"/>
                <w:rFonts w:ascii="Times New Roman" w:eastAsia="Times New Roman" w:hAnsi="Times New Roman" w:cs="Times New Roman"/>
                <w:b/>
                <w:sz w:val="28"/>
                <w:szCs w:val="28"/>
                <w:lang w:val="ru-RU" w:eastAsia="ar-SA"/>
              </w:rPr>
            </w:pPr>
          </w:p>
        </w:tc>
      </w:tr>
    </w:tbl>
    <w:p w14:paraId="6B596C91" w14:textId="77777777" w:rsidR="0015168C" w:rsidRPr="0015168C" w:rsidRDefault="0015168C" w:rsidP="0015168C">
      <w:pPr>
        <w:suppressAutoHyphens/>
        <w:spacing w:after="0" w:line="360" w:lineRule="auto"/>
        <w:jc w:val="center"/>
        <w:rPr>
          <w:ins w:id="21" w:author="Max God" w:date="2019-05-19T15:02:00Z"/>
          <w:rFonts w:ascii="Times New Roman" w:eastAsia="Times New Roman" w:hAnsi="Times New Roman" w:cs="Times New Roman"/>
          <w:b/>
          <w:sz w:val="28"/>
          <w:szCs w:val="28"/>
          <w:lang w:val="ru-RU" w:eastAsia="ar-SA"/>
        </w:rPr>
      </w:pPr>
    </w:p>
    <w:p w14:paraId="60A6F108" w14:textId="77777777" w:rsidR="0015168C" w:rsidRPr="0015168C" w:rsidRDefault="0015168C" w:rsidP="0015168C">
      <w:pPr>
        <w:suppressAutoHyphens/>
        <w:spacing w:after="0" w:line="360" w:lineRule="auto"/>
        <w:jc w:val="center"/>
        <w:rPr>
          <w:ins w:id="22" w:author="Max God" w:date="2019-05-19T15:02:00Z"/>
          <w:rFonts w:ascii="Times New Roman" w:eastAsia="Times New Roman" w:hAnsi="Times New Roman" w:cs="Times New Roman"/>
          <w:b/>
          <w:sz w:val="28"/>
          <w:szCs w:val="28"/>
          <w:lang w:val="ru-RU" w:eastAsia="ar-SA"/>
        </w:rPr>
      </w:pPr>
    </w:p>
    <w:p w14:paraId="7F79B192" w14:textId="77777777" w:rsidR="0015168C" w:rsidRPr="0015168C" w:rsidRDefault="0015168C" w:rsidP="0015168C">
      <w:pPr>
        <w:suppressAutoHyphens/>
        <w:spacing w:after="0" w:line="360" w:lineRule="auto"/>
        <w:jc w:val="center"/>
        <w:rPr>
          <w:ins w:id="23" w:author="Max God" w:date="2019-05-19T15:02:00Z"/>
          <w:rFonts w:ascii="Times New Roman" w:eastAsia="Times New Roman" w:hAnsi="Times New Roman" w:cs="Times New Roman"/>
          <w:b/>
          <w:sz w:val="28"/>
          <w:szCs w:val="28"/>
          <w:lang w:val="ru-RU" w:eastAsia="ar-SA"/>
        </w:rPr>
      </w:pPr>
    </w:p>
    <w:p w14:paraId="7A9E1CEE" w14:textId="554955F6" w:rsidR="0015168C" w:rsidRPr="0015168C" w:rsidRDefault="00A34E52" w:rsidP="0015168C">
      <w:pPr>
        <w:suppressAutoHyphens/>
        <w:spacing w:after="0" w:line="360" w:lineRule="auto"/>
        <w:jc w:val="center"/>
        <w:rPr>
          <w:ins w:id="24" w:author="Max God" w:date="2019-05-19T15:02:00Z"/>
          <w:rFonts w:ascii="Times New Roman" w:eastAsia="Times New Roman" w:hAnsi="Times New Roman" w:cs="Times New Roman"/>
          <w:sz w:val="28"/>
          <w:szCs w:val="28"/>
          <w:lang w:eastAsia="ar-SA"/>
        </w:rPr>
      </w:pPr>
      <w:ins w:id="25" w:author="Max God" w:date="2019-05-19T15:02:00Z">
        <w:r>
          <w:rPr>
            <w:rFonts w:ascii="Times New Roman" w:eastAsia="Times New Roman" w:hAnsi="Times New Roman" w:cs="Times New Roman"/>
            <w:b/>
            <w:sz w:val="28"/>
            <w:szCs w:val="28"/>
            <w:lang w:val="ru-RU" w:eastAsia="ar-SA"/>
          </w:rPr>
          <w:t>Пояснительная записка</w:t>
        </w:r>
      </w:ins>
    </w:p>
    <w:p w14:paraId="1EC8D012" w14:textId="4C7B9ECD" w:rsidR="0015168C" w:rsidRPr="00A027D7" w:rsidRDefault="0015168C" w:rsidP="0015168C">
      <w:pPr>
        <w:suppressAutoHyphens/>
        <w:spacing w:after="0" w:line="240" w:lineRule="auto"/>
        <w:jc w:val="center"/>
        <w:rPr>
          <w:ins w:id="26" w:author="Max God" w:date="2019-05-19T15:02:00Z"/>
          <w:rFonts w:ascii="Times New Roman" w:eastAsia="Times New Roman" w:hAnsi="Times New Roman" w:cs="Times New Roman"/>
          <w:b/>
          <w:bCs/>
          <w:sz w:val="28"/>
          <w:szCs w:val="28"/>
          <w:lang w:val="ru-RU" w:eastAsia="ar-SA"/>
        </w:rPr>
      </w:pPr>
      <w:ins w:id="27" w:author="Max God" w:date="2019-05-19T15:02:00Z">
        <w:r w:rsidRPr="00A027D7">
          <w:rPr>
            <w:rFonts w:ascii="Times New Roman" w:eastAsia="Times New Roman" w:hAnsi="Times New Roman" w:cs="Times New Roman"/>
            <w:b/>
            <w:bCs/>
            <w:sz w:val="28"/>
            <w:szCs w:val="28"/>
            <w:lang w:val="ru-RU" w:eastAsia="ar-SA"/>
          </w:rPr>
          <w:t>«</w:t>
        </w:r>
        <w:r w:rsidRPr="0015168C">
          <w:rPr>
            <w:rFonts w:ascii="Times New Roman" w:eastAsia="Times New Roman" w:hAnsi="Times New Roman" w:cs="Times New Roman"/>
            <w:b/>
            <w:bCs/>
            <w:sz w:val="28"/>
            <w:szCs w:val="28"/>
            <w:lang w:val="ru-RU" w:eastAsia="ar-SA"/>
          </w:rPr>
          <w:t>ПЗ</w:t>
        </w:r>
        <w:r w:rsidRPr="00A027D7">
          <w:rPr>
            <w:rFonts w:ascii="Times New Roman" w:eastAsia="Times New Roman" w:hAnsi="Times New Roman" w:cs="Times New Roman"/>
            <w:b/>
            <w:bCs/>
            <w:sz w:val="28"/>
            <w:szCs w:val="28"/>
            <w:lang w:val="ru-RU" w:eastAsia="ar-SA"/>
          </w:rPr>
          <w:t xml:space="preserve"> </w:t>
        </w:r>
        <w:r w:rsidRPr="0015168C">
          <w:rPr>
            <w:rFonts w:ascii="Times New Roman" w:eastAsia="Times New Roman" w:hAnsi="Times New Roman" w:cs="Times New Roman"/>
            <w:b/>
            <w:bCs/>
            <w:sz w:val="28"/>
            <w:szCs w:val="28"/>
            <w:lang w:val="ru-RU" w:eastAsia="ar-SA"/>
          </w:rPr>
          <w:t>по</w:t>
        </w:r>
        <w:r w:rsidRPr="00A027D7">
          <w:rPr>
            <w:rFonts w:ascii="Times New Roman" w:eastAsia="Times New Roman" w:hAnsi="Times New Roman" w:cs="Times New Roman"/>
            <w:b/>
            <w:bCs/>
            <w:sz w:val="28"/>
            <w:szCs w:val="28"/>
            <w:lang w:val="ru-RU" w:eastAsia="ar-SA"/>
          </w:rPr>
          <w:t xml:space="preserve"> </w:t>
        </w:r>
      </w:ins>
      <w:ins w:id="28" w:author="Max God" w:date="2019-05-19T15:07:00Z">
        <w:r w:rsidR="00A34E52">
          <w:rPr>
            <w:rFonts w:ascii="Times New Roman" w:eastAsia="Times New Roman" w:hAnsi="Times New Roman" w:cs="Times New Roman"/>
            <w:b/>
            <w:bCs/>
            <w:sz w:val="28"/>
            <w:szCs w:val="28"/>
            <w:lang w:val="ru-RU" w:eastAsia="ar-SA"/>
          </w:rPr>
          <w:t>входным и выходным данным и ограничениям</w:t>
        </w:r>
      </w:ins>
      <w:ins w:id="29" w:author="Max God" w:date="2019-05-19T15:02:00Z">
        <w:r w:rsidRPr="00A027D7">
          <w:rPr>
            <w:rFonts w:ascii="Times New Roman" w:eastAsia="Times New Roman" w:hAnsi="Times New Roman" w:cs="Times New Roman"/>
            <w:b/>
            <w:bCs/>
            <w:sz w:val="28"/>
            <w:szCs w:val="28"/>
            <w:lang w:val="ru-RU" w:eastAsia="ar-SA"/>
          </w:rPr>
          <w:t>»</w:t>
        </w:r>
      </w:ins>
    </w:p>
    <w:p w14:paraId="18E314E3" w14:textId="77777777" w:rsidR="0015168C" w:rsidRPr="00A027D7" w:rsidRDefault="0015168C" w:rsidP="0015168C">
      <w:pPr>
        <w:suppressAutoHyphens/>
        <w:spacing w:after="0" w:line="240" w:lineRule="auto"/>
        <w:jc w:val="center"/>
        <w:rPr>
          <w:ins w:id="30" w:author="Max God" w:date="2019-05-19T15:02:00Z"/>
          <w:rFonts w:ascii="Times New Roman" w:eastAsia="Times New Roman" w:hAnsi="Times New Roman" w:cs="Times New Roman"/>
          <w:b/>
          <w:bCs/>
          <w:sz w:val="28"/>
          <w:szCs w:val="28"/>
          <w:lang w:val="ru-RU" w:eastAsia="ar-SA"/>
        </w:rPr>
      </w:pPr>
    </w:p>
    <w:p w14:paraId="5AA513D7" w14:textId="77777777" w:rsidR="0015168C" w:rsidRPr="0015168C" w:rsidRDefault="0015168C" w:rsidP="0015168C">
      <w:pPr>
        <w:suppressAutoHyphens/>
        <w:spacing w:after="0" w:line="240" w:lineRule="auto"/>
        <w:jc w:val="center"/>
        <w:rPr>
          <w:ins w:id="31" w:author="Max God" w:date="2019-05-19T15:02:00Z"/>
          <w:rFonts w:ascii="Times New Roman" w:eastAsia="Times New Roman" w:hAnsi="Times New Roman" w:cs="Times New Roman"/>
          <w:b/>
          <w:sz w:val="28"/>
          <w:szCs w:val="28"/>
          <w:lang w:val="ru-RU" w:eastAsia="ar-SA"/>
        </w:rPr>
      </w:pPr>
      <w:ins w:id="32" w:author="Max God" w:date="2019-05-19T15:02:00Z">
        <w:r w:rsidRPr="0015168C">
          <w:rPr>
            <w:rFonts w:ascii="Times New Roman" w:eastAsia="Times New Roman" w:hAnsi="Times New Roman" w:cs="Times New Roman"/>
            <w:b/>
            <w:sz w:val="28"/>
            <w:szCs w:val="28"/>
            <w:lang w:val="ru-RU" w:eastAsia="ar-SA"/>
          </w:rPr>
          <w:t xml:space="preserve">Этап 1. Подготовка обзоров на существующие подходы к решению </w:t>
        </w:r>
        <w:r w:rsidRPr="0015168C">
          <w:rPr>
            <w:rFonts w:ascii="Times New Roman" w:eastAsia="Times New Roman" w:hAnsi="Times New Roman" w:cs="Times New Roman"/>
            <w:b/>
            <w:sz w:val="28"/>
            <w:szCs w:val="28"/>
            <w:lang w:val="ru-RU" w:eastAsia="ar-SA"/>
          </w:rPr>
          <w:br/>
          <w:t>задачи и построение технологического стека</w:t>
        </w:r>
      </w:ins>
    </w:p>
    <w:p w14:paraId="09F714F9" w14:textId="77777777" w:rsidR="0015168C" w:rsidRPr="0015168C" w:rsidRDefault="0015168C" w:rsidP="0015168C">
      <w:pPr>
        <w:suppressAutoHyphens/>
        <w:spacing w:after="0" w:line="360" w:lineRule="auto"/>
        <w:jc w:val="center"/>
        <w:rPr>
          <w:ins w:id="33" w:author="Max God" w:date="2019-05-19T15:02:00Z"/>
          <w:rFonts w:ascii="Times New Roman" w:eastAsia="Times New Roman" w:hAnsi="Times New Roman" w:cs="Times New Roman"/>
          <w:b/>
          <w:sz w:val="28"/>
          <w:szCs w:val="28"/>
          <w:lang w:val="ru-RU" w:eastAsia="ar-SA"/>
        </w:rPr>
      </w:pPr>
    </w:p>
    <w:p w14:paraId="66EC3D37" w14:textId="77777777" w:rsidR="0015168C" w:rsidRPr="0015168C" w:rsidRDefault="0015168C" w:rsidP="0015168C">
      <w:pPr>
        <w:suppressAutoHyphens/>
        <w:spacing w:after="0" w:line="240" w:lineRule="auto"/>
        <w:jc w:val="center"/>
        <w:rPr>
          <w:ins w:id="34" w:author="Max God" w:date="2019-05-19T15:02:00Z"/>
          <w:rFonts w:ascii="Times New Roman" w:eastAsia="Times New Roman" w:hAnsi="Times New Roman" w:cs="Times New Roman"/>
          <w:b/>
          <w:sz w:val="28"/>
          <w:szCs w:val="28"/>
          <w:lang w:val="ru-RU" w:eastAsia="ar-SA"/>
        </w:rPr>
      </w:pPr>
      <w:ins w:id="35" w:author="Max God" w:date="2019-05-19T15:02:00Z">
        <w:r w:rsidRPr="0015168C">
          <w:rPr>
            <w:rFonts w:ascii="Times New Roman" w:eastAsia="Times New Roman" w:hAnsi="Times New Roman" w:cs="Times New Roman"/>
            <w:b/>
            <w:sz w:val="28"/>
            <w:szCs w:val="28"/>
            <w:lang w:val="ru-RU" w:eastAsia="ar-SA"/>
          </w:rPr>
          <w:t xml:space="preserve"> НИР «</w:t>
        </w:r>
        <w:r w:rsidRPr="0015168C">
          <w:rPr>
            <w:rFonts w:ascii="Times New Roman" w:eastAsia="Times New Roman" w:hAnsi="Times New Roman" w:cs="Times New Roman"/>
            <w:b/>
            <w:bCs/>
            <w:sz w:val="28"/>
            <w:szCs w:val="28"/>
            <w:lang w:val="ru-RU" w:eastAsia="ar-SA"/>
          </w:rPr>
          <w:t xml:space="preserve">Разработка и реализация программного обеспечения </w:t>
        </w:r>
        <w:r w:rsidRPr="0015168C">
          <w:rPr>
            <w:rFonts w:ascii="Times New Roman" w:eastAsia="Times New Roman" w:hAnsi="Times New Roman" w:cs="Times New Roman"/>
            <w:b/>
            <w:bCs/>
            <w:sz w:val="28"/>
            <w:szCs w:val="28"/>
            <w:lang w:val="ru-RU" w:eastAsia="ar-SA"/>
          </w:rPr>
          <w:br/>
          <w:t>для распознавания лиц на групповых фотографиях</w:t>
        </w:r>
        <w:r w:rsidRPr="0015168C">
          <w:rPr>
            <w:rFonts w:ascii="Times New Roman" w:eastAsia="Times New Roman" w:hAnsi="Times New Roman" w:cs="Times New Roman"/>
            <w:b/>
            <w:sz w:val="28"/>
            <w:szCs w:val="28"/>
            <w:lang w:val="ru-RU" w:eastAsia="ar-SA"/>
          </w:rPr>
          <w:t>»</w:t>
        </w:r>
        <w:r w:rsidRPr="0015168C">
          <w:rPr>
            <w:rFonts w:ascii="Times New Roman" w:eastAsia="Times New Roman" w:hAnsi="Times New Roman" w:cs="Times New Roman"/>
            <w:b/>
            <w:sz w:val="28"/>
            <w:szCs w:val="28"/>
            <w:lang w:val="ru-RU" w:eastAsia="ar-SA"/>
          </w:rPr>
          <w:br/>
        </w:r>
      </w:ins>
    </w:p>
    <w:p w14:paraId="0FF55FFE" w14:textId="77777777" w:rsidR="0015168C" w:rsidRPr="0015168C" w:rsidRDefault="0015168C" w:rsidP="0015168C">
      <w:pPr>
        <w:suppressAutoHyphens/>
        <w:spacing w:after="0" w:line="240" w:lineRule="auto"/>
        <w:jc w:val="center"/>
        <w:rPr>
          <w:ins w:id="36" w:author="Max God" w:date="2019-05-19T15:02:00Z"/>
          <w:rFonts w:ascii="Times New Roman" w:eastAsia="Times New Roman" w:hAnsi="Times New Roman" w:cs="Times New Roman"/>
          <w:b/>
          <w:sz w:val="28"/>
          <w:szCs w:val="28"/>
          <w:lang w:val="ru-RU" w:eastAsia="ar-SA"/>
        </w:rPr>
      </w:pPr>
      <w:ins w:id="37" w:author="Max God" w:date="2019-05-19T15:02:00Z">
        <w:r w:rsidRPr="0015168C">
          <w:rPr>
            <w:rFonts w:ascii="Times New Roman" w:eastAsia="Times New Roman" w:hAnsi="Times New Roman" w:cs="Times New Roman"/>
            <w:b/>
            <w:sz w:val="28"/>
            <w:szCs w:val="28"/>
            <w:lang w:val="ru-RU" w:eastAsia="ar-SA"/>
          </w:rPr>
          <w:t>(Шифр ПО «AFR»)</w:t>
        </w:r>
      </w:ins>
    </w:p>
    <w:p w14:paraId="53705429" w14:textId="77777777" w:rsidR="0015168C" w:rsidRPr="0015168C" w:rsidRDefault="0015168C" w:rsidP="0015168C">
      <w:pPr>
        <w:suppressAutoHyphens/>
        <w:spacing w:after="0" w:line="240" w:lineRule="auto"/>
        <w:jc w:val="center"/>
        <w:rPr>
          <w:ins w:id="38" w:author="Max God" w:date="2019-05-19T15:02:00Z"/>
          <w:rFonts w:ascii="Times New Roman" w:eastAsia="Times New Roman" w:hAnsi="Times New Roman" w:cs="Times New Roman"/>
          <w:b/>
          <w:sz w:val="28"/>
          <w:szCs w:val="28"/>
          <w:lang w:val="ru-RU" w:eastAsia="ar-SA"/>
        </w:rPr>
      </w:pPr>
    </w:p>
    <w:p w14:paraId="17598E46" w14:textId="77777777" w:rsidR="0015168C" w:rsidRPr="0015168C" w:rsidRDefault="0015168C" w:rsidP="0015168C">
      <w:pPr>
        <w:suppressAutoHyphens/>
        <w:spacing w:after="0" w:line="240" w:lineRule="auto"/>
        <w:jc w:val="center"/>
        <w:rPr>
          <w:ins w:id="39" w:author="Max God" w:date="2019-05-19T15:02:00Z"/>
          <w:rFonts w:ascii="Times New Roman" w:eastAsia="Times New Roman" w:hAnsi="Times New Roman" w:cs="Times New Roman"/>
          <w:b/>
          <w:sz w:val="28"/>
          <w:szCs w:val="28"/>
          <w:lang w:val="ru-RU" w:eastAsia="ar-SA"/>
        </w:rPr>
      </w:pPr>
    </w:p>
    <w:p w14:paraId="61B3E40D" w14:textId="77777777" w:rsidR="0015168C" w:rsidRPr="0015168C" w:rsidRDefault="0015168C" w:rsidP="0015168C">
      <w:pPr>
        <w:suppressAutoHyphens/>
        <w:spacing w:after="0" w:line="240" w:lineRule="auto"/>
        <w:jc w:val="center"/>
        <w:rPr>
          <w:ins w:id="40" w:author="Max God" w:date="2019-05-19T15:02:00Z"/>
          <w:rFonts w:ascii="Times New Roman" w:eastAsia="Times New Roman" w:hAnsi="Times New Roman" w:cs="Times New Roman"/>
          <w:b/>
          <w:sz w:val="28"/>
          <w:szCs w:val="28"/>
          <w:lang w:val="ru-RU" w:eastAsia="ar-SA"/>
        </w:rPr>
      </w:pPr>
    </w:p>
    <w:p w14:paraId="4D40B1A5" w14:textId="77777777" w:rsidR="0015168C" w:rsidRPr="0015168C" w:rsidRDefault="0015168C" w:rsidP="0015168C">
      <w:pPr>
        <w:suppressAutoHyphens/>
        <w:spacing w:after="0" w:line="360" w:lineRule="auto"/>
        <w:ind w:left="5670"/>
        <w:rPr>
          <w:ins w:id="41" w:author="Max God" w:date="2019-05-19T15:02:00Z"/>
          <w:rFonts w:ascii="Times New Roman" w:eastAsia="Times New Roman" w:hAnsi="Times New Roman" w:cs="Times New Roman"/>
          <w:sz w:val="28"/>
          <w:szCs w:val="28"/>
          <w:lang w:val="ru-RU" w:eastAsia="ar-SA"/>
        </w:rPr>
      </w:pPr>
      <w:ins w:id="42" w:author="Max God" w:date="2019-05-19T15:02:00Z">
        <w:r w:rsidRPr="0015168C">
          <w:rPr>
            <w:rFonts w:ascii="Times New Roman" w:eastAsia="Times New Roman" w:hAnsi="Times New Roman" w:cs="Times New Roman"/>
            <w:sz w:val="28"/>
            <w:szCs w:val="28"/>
            <w:lang w:val="ru-RU" w:eastAsia="ar-SA"/>
          </w:rPr>
          <w:t xml:space="preserve">Ответственный исполнитель </w:t>
        </w:r>
      </w:ins>
    </w:p>
    <w:p w14:paraId="45EBE87F" w14:textId="77777777" w:rsidR="0015168C" w:rsidRPr="0015168C" w:rsidRDefault="0015168C" w:rsidP="0015168C">
      <w:pPr>
        <w:suppressAutoHyphens/>
        <w:spacing w:after="0" w:line="360" w:lineRule="auto"/>
        <w:ind w:left="5670"/>
        <w:rPr>
          <w:ins w:id="43" w:author="Max God" w:date="2019-05-19T15:02:00Z"/>
          <w:rFonts w:ascii="Times New Roman" w:eastAsia="Times New Roman" w:hAnsi="Times New Roman" w:cs="Times New Roman"/>
          <w:sz w:val="28"/>
          <w:szCs w:val="28"/>
          <w:lang w:val="ru-RU" w:eastAsia="ar-SA"/>
        </w:rPr>
      </w:pPr>
    </w:p>
    <w:p w14:paraId="06433D03" w14:textId="77777777" w:rsidR="0015168C" w:rsidRPr="0015168C" w:rsidRDefault="0015168C" w:rsidP="0015168C">
      <w:pPr>
        <w:suppressAutoHyphens/>
        <w:spacing w:after="0" w:line="360" w:lineRule="auto"/>
        <w:ind w:left="5670"/>
        <w:rPr>
          <w:ins w:id="44" w:author="Max God" w:date="2019-05-19T15:02:00Z"/>
          <w:rFonts w:ascii="Times New Roman" w:eastAsia="Times New Roman" w:hAnsi="Times New Roman" w:cs="Times New Roman"/>
          <w:sz w:val="28"/>
          <w:szCs w:val="28"/>
          <w:lang w:val="ru-RU" w:eastAsia="ar-SA"/>
        </w:rPr>
      </w:pPr>
      <w:ins w:id="45" w:author="Max God" w:date="2019-05-19T15:02:00Z">
        <w:r w:rsidRPr="0015168C">
          <w:rPr>
            <w:rFonts w:ascii="Times New Roman" w:eastAsia="Times New Roman" w:hAnsi="Times New Roman" w:cs="Times New Roman"/>
            <w:sz w:val="28"/>
            <w:szCs w:val="28"/>
            <w:lang w:val="ru-RU" w:eastAsia="ar-SA"/>
          </w:rPr>
          <w:t xml:space="preserve">____________ М.М. </w:t>
        </w:r>
        <w:proofErr w:type="spellStart"/>
        <w:r w:rsidRPr="0015168C">
          <w:rPr>
            <w:rFonts w:ascii="Times New Roman" w:eastAsia="Times New Roman" w:hAnsi="Times New Roman" w:cs="Times New Roman"/>
            <w:sz w:val="28"/>
            <w:szCs w:val="28"/>
            <w:lang w:val="ru-RU" w:eastAsia="ar-SA"/>
          </w:rPr>
          <w:t>Годовицын</w:t>
        </w:r>
        <w:proofErr w:type="spellEnd"/>
      </w:ins>
    </w:p>
    <w:p w14:paraId="5C884CA4" w14:textId="77777777" w:rsidR="0015168C" w:rsidRPr="0015168C" w:rsidRDefault="0015168C" w:rsidP="0015168C">
      <w:pPr>
        <w:suppressAutoHyphens/>
        <w:spacing w:after="0" w:line="360" w:lineRule="auto"/>
        <w:ind w:left="5670"/>
        <w:rPr>
          <w:ins w:id="46" w:author="Max God" w:date="2019-05-19T15:02:00Z"/>
          <w:rFonts w:ascii="Times New Roman" w:eastAsia="Times New Roman" w:hAnsi="Times New Roman" w:cs="Times New Roman"/>
          <w:b/>
          <w:sz w:val="28"/>
          <w:szCs w:val="28"/>
          <w:lang w:val="ru-RU" w:eastAsia="ar-SA"/>
        </w:rPr>
      </w:pPr>
      <w:ins w:id="47" w:author="Max God" w:date="2019-05-19T15:02:00Z">
        <w:r w:rsidRPr="0015168C">
          <w:rPr>
            <w:rFonts w:ascii="Times New Roman" w:eastAsia="Times New Roman" w:hAnsi="Times New Roman" w:cs="Times New Roman"/>
            <w:sz w:val="28"/>
            <w:szCs w:val="28"/>
            <w:lang w:val="ru-RU" w:eastAsia="ar-SA"/>
          </w:rPr>
          <w:t>«____»______________2019 г.</w:t>
        </w:r>
      </w:ins>
    </w:p>
    <w:p w14:paraId="73F12463" w14:textId="77777777" w:rsidR="0015168C" w:rsidRPr="0015168C" w:rsidRDefault="0015168C" w:rsidP="0015168C">
      <w:pPr>
        <w:suppressAutoHyphens/>
        <w:spacing w:after="0" w:line="240" w:lineRule="auto"/>
        <w:jc w:val="center"/>
        <w:rPr>
          <w:ins w:id="48" w:author="Max God" w:date="2019-05-19T15:02:00Z"/>
          <w:rFonts w:ascii="Times New Roman" w:eastAsia="Times New Roman" w:hAnsi="Times New Roman" w:cs="Times New Roman"/>
          <w:b/>
          <w:sz w:val="28"/>
          <w:szCs w:val="28"/>
          <w:lang w:val="ru-RU" w:eastAsia="ar-SA"/>
        </w:rPr>
      </w:pPr>
    </w:p>
    <w:p w14:paraId="050DF0FD" w14:textId="77777777" w:rsidR="0015168C" w:rsidRPr="0015168C" w:rsidRDefault="0015168C" w:rsidP="0015168C">
      <w:pPr>
        <w:suppressAutoHyphens/>
        <w:spacing w:after="0" w:line="360" w:lineRule="auto"/>
        <w:jc w:val="center"/>
        <w:rPr>
          <w:ins w:id="49" w:author="Max God" w:date="2019-05-19T15:02:00Z"/>
          <w:rFonts w:ascii="Times New Roman" w:eastAsia="Times New Roman" w:hAnsi="Times New Roman" w:cs="Times New Roman"/>
          <w:sz w:val="28"/>
          <w:szCs w:val="28"/>
          <w:lang w:val="ru-RU" w:eastAsia="ar-SA"/>
        </w:rPr>
      </w:pPr>
    </w:p>
    <w:p w14:paraId="02E2D9AE" w14:textId="77777777" w:rsidR="0015168C" w:rsidRPr="0015168C" w:rsidRDefault="0015168C" w:rsidP="0015168C">
      <w:pPr>
        <w:suppressAutoHyphens/>
        <w:spacing w:after="0" w:line="360" w:lineRule="auto"/>
        <w:jc w:val="center"/>
        <w:rPr>
          <w:ins w:id="50" w:author="Max God" w:date="2019-05-19T15:02:00Z"/>
          <w:rFonts w:ascii="Times New Roman" w:eastAsia="Times New Roman" w:hAnsi="Times New Roman" w:cs="Times New Roman"/>
          <w:sz w:val="28"/>
          <w:szCs w:val="28"/>
          <w:lang w:val="ru-RU" w:eastAsia="ar-SA"/>
        </w:rPr>
      </w:pPr>
    </w:p>
    <w:p w14:paraId="53C58B6D" w14:textId="77777777" w:rsidR="0015168C" w:rsidRPr="0015168C" w:rsidRDefault="0015168C" w:rsidP="0015168C">
      <w:pPr>
        <w:suppressAutoHyphens/>
        <w:spacing w:after="0" w:line="360" w:lineRule="auto"/>
        <w:jc w:val="center"/>
        <w:rPr>
          <w:ins w:id="51" w:author="Max God" w:date="2019-05-19T15:02:00Z"/>
          <w:rFonts w:ascii="Times New Roman" w:eastAsia="Times New Roman" w:hAnsi="Times New Roman" w:cs="Times New Roman"/>
          <w:sz w:val="28"/>
          <w:szCs w:val="28"/>
          <w:lang w:val="ru-RU" w:eastAsia="ar-SA"/>
        </w:rPr>
      </w:pPr>
    </w:p>
    <w:p w14:paraId="5C82BCAD" w14:textId="77777777" w:rsidR="0015168C" w:rsidRPr="0015168C" w:rsidRDefault="0015168C" w:rsidP="0015168C">
      <w:pPr>
        <w:suppressAutoHyphens/>
        <w:spacing w:after="0" w:line="360" w:lineRule="auto"/>
        <w:jc w:val="center"/>
        <w:rPr>
          <w:ins w:id="52" w:author="Max God" w:date="2019-05-19T15:02:00Z"/>
          <w:rFonts w:ascii="Times New Roman" w:eastAsia="Times New Roman" w:hAnsi="Times New Roman" w:cs="Times New Roman"/>
          <w:b/>
          <w:bCs/>
          <w:sz w:val="28"/>
          <w:szCs w:val="28"/>
          <w:lang w:val="ru-RU" w:eastAsia="ar-SA"/>
        </w:rPr>
      </w:pPr>
      <w:ins w:id="53" w:author="Max God" w:date="2019-05-19T15:02:00Z">
        <w:r w:rsidRPr="0015168C">
          <w:rPr>
            <w:rFonts w:ascii="Times New Roman" w:eastAsia="Times New Roman" w:hAnsi="Times New Roman" w:cs="Times New Roman"/>
            <w:b/>
            <w:bCs/>
            <w:sz w:val="28"/>
            <w:szCs w:val="28"/>
            <w:lang w:val="ru-RU" w:eastAsia="ar-SA"/>
          </w:rPr>
          <w:t>Н. Новгород 2019</w:t>
        </w:r>
      </w:ins>
    </w:p>
    <w:customXmlInsRangeStart w:id="54" w:author="Max God" w:date="2019-05-19T15:06:00Z"/>
    <w:sdt>
      <w:sdtPr>
        <w:rPr>
          <w:rFonts w:asciiTheme="minorHAnsi" w:eastAsiaTheme="minorHAnsi" w:hAnsiTheme="minorHAnsi" w:cstheme="minorBidi"/>
          <w:color w:val="auto"/>
          <w:sz w:val="22"/>
          <w:szCs w:val="22"/>
          <w:lang w:val="en-US" w:eastAsia="en-US"/>
        </w:rPr>
        <w:id w:val="-1228522962"/>
        <w:docPartObj>
          <w:docPartGallery w:val="Table of Contents"/>
          <w:docPartUnique/>
        </w:docPartObj>
      </w:sdtPr>
      <w:sdtEndPr>
        <w:rPr>
          <w:b/>
          <w:bCs/>
        </w:rPr>
      </w:sdtEndPr>
      <w:sdtContent>
        <w:customXmlInsRangeEnd w:id="54"/>
        <w:bookmarkStart w:id="55" w:name="_GoBack" w:displacedByCustomXml="prev"/>
        <w:p w14:paraId="00D3A754" w14:textId="18D26B1C" w:rsidR="00B776F4" w:rsidRPr="00A027D7" w:rsidRDefault="00B776F4">
          <w:pPr>
            <w:pStyle w:val="af2"/>
            <w:rPr>
              <w:ins w:id="56" w:author="Max God" w:date="2019-05-19T15:06:00Z"/>
              <w:color w:val="auto"/>
              <w:rPrChange w:id="57" w:author="Max God" w:date="2019-05-19T19:40:00Z">
                <w:rPr>
                  <w:ins w:id="58" w:author="Max God" w:date="2019-05-19T15:06:00Z"/>
                </w:rPr>
              </w:rPrChange>
            </w:rPr>
          </w:pPr>
          <w:ins w:id="59" w:author="Max God" w:date="2019-05-19T15:06:00Z">
            <w:r w:rsidRPr="00A027D7">
              <w:rPr>
                <w:color w:val="auto"/>
                <w:rPrChange w:id="60" w:author="Max God" w:date="2019-05-19T19:40:00Z">
                  <w:rPr/>
                </w:rPrChange>
              </w:rPr>
              <w:t>Оглавление</w:t>
            </w:r>
          </w:ins>
        </w:p>
        <w:bookmarkEnd w:id="55"/>
        <w:p w14:paraId="41A0F3EF" w14:textId="77777777" w:rsidR="00B776F4" w:rsidRDefault="00B776F4">
          <w:pPr>
            <w:pStyle w:val="11"/>
            <w:tabs>
              <w:tab w:val="left" w:pos="440"/>
              <w:tab w:val="right" w:leader="dot" w:pos="9322"/>
            </w:tabs>
            <w:rPr>
              <w:ins w:id="61" w:author="Max God" w:date="2019-05-19T15:07:00Z"/>
              <w:rFonts w:eastAsiaTheme="minorEastAsia"/>
              <w:noProof/>
              <w:lang w:val="ru-RU" w:eastAsia="ru-RU"/>
            </w:rPr>
          </w:pPr>
          <w:ins w:id="62" w:author="Max God" w:date="2019-05-19T15:06:00Z">
            <w:r>
              <w:fldChar w:fldCharType="begin"/>
            </w:r>
            <w:r>
              <w:instrText xml:space="preserve"> TOC \o "1-3" \h \z \u </w:instrText>
            </w:r>
            <w:r>
              <w:fldChar w:fldCharType="separate"/>
            </w:r>
          </w:ins>
          <w:ins w:id="63" w:author="Max God" w:date="2019-05-19T15:07:00Z">
            <w:r w:rsidRPr="00AA4204">
              <w:rPr>
                <w:rStyle w:val="a3"/>
                <w:noProof/>
              </w:rPr>
              <w:fldChar w:fldCharType="begin"/>
            </w:r>
            <w:r w:rsidRPr="00AA4204">
              <w:rPr>
                <w:rStyle w:val="a3"/>
                <w:noProof/>
              </w:rPr>
              <w:instrText xml:space="preserve"> </w:instrText>
            </w:r>
            <w:r>
              <w:rPr>
                <w:noProof/>
              </w:rPr>
              <w:instrText>HYPERLINK \l "_Toc9170850"</w:instrText>
            </w:r>
            <w:r w:rsidRPr="00AA4204">
              <w:rPr>
                <w:rStyle w:val="a3"/>
                <w:noProof/>
              </w:rPr>
              <w:instrText xml:space="preserve"> </w:instrText>
            </w:r>
            <w:r w:rsidRPr="00AA4204">
              <w:rPr>
                <w:rStyle w:val="a3"/>
                <w:noProof/>
              </w:rPr>
              <w:fldChar w:fldCharType="separate"/>
            </w:r>
            <w:r w:rsidRPr="00AA4204">
              <w:rPr>
                <w:rStyle w:val="a3"/>
                <w:noProof/>
                <w:lang w:val="ru-RU"/>
              </w:rPr>
              <w:t>1.</w:t>
            </w:r>
            <w:r>
              <w:rPr>
                <w:rFonts w:eastAsiaTheme="minorEastAsia"/>
                <w:noProof/>
                <w:lang w:val="ru-RU" w:eastAsia="ru-RU"/>
              </w:rPr>
              <w:tab/>
            </w:r>
            <w:r w:rsidRPr="00AA4204">
              <w:rPr>
                <w:rStyle w:val="a3"/>
                <w:noProof/>
                <w:lang w:val="ru-RU"/>
              </w:rPr>
              <w:t>Нефункциональные требования к идентификации лиц</w:t>
            </w:r>
            <w:r>
              <w:rPr>
                <w:noProof/>
                <w:webHidden/>
              </w:rPr>
              <w:tab/>
            </w:r>
            <w:r>
              <w:rPr>
                <w:noProof/>
                <w:webHidden/>
              </w:rPr>
              <w:fldChar w:fldCharType="begin"/>
            </w:r>
            <w:r>
              <w:rPr>
                <w:noProof/>
                <w:webHidden/>
              </w:rPr>
              <w:instrText xml:space="preserve"> PAGEREF _Toc9170850 \h </w:instrText>
            </w:r>
          </w:ins>
          <w:r>
            <w:rPr>
              <w:noProof/>
              <w:webHidden/>
            </w:rPr>
          </w:r>
          <w:r>
            <w:rPr>
              <w:noProof/>
              <w:webHidden/>
            </w:rPr>
            <w:fldChar w:fldCharType="separate"/>
          </w:r>
          <w:ins w:id="64" w:author="Max God" w:date="2019-05-19T15:07:00Z">
            <w:r>
              <w:rPr>
                <w:noProof/>
                <w:webHidden/>
              </w:rPr>
              <w:t>3</w:t>
            </w:r>
            <w:r>
              <w:rPr>
                <w:noProof/>
                <w:webHidden/>
              </w:rPr>
              <w:fldChar w:fldCharType="end"/>
            </w:r>
            <w:r w:rsidRPr="00AA4204">
              <w:rPr>
                <w:rStyle w:val="a3"/>
                <w:noProof/>
              </w:rPr>
              <w:fldChar w:fldCharType="end"/>
            </w:r>
          </w:ins>
        </w:p>
        <w:p w14:paraId="56BAE586" w14:textId="77777777" w:rsidR="00B776F4" w:rsidRDefault="00B776F4">
          <w:pPr>
            <w:pStyle w:val="11"/>
            <w:tabs>
              <w:tab w:val="left" w:pos="440"/>
              <w:tab w:val="right" w:leader="dot" w:pos="9322"/>
            </w:tabs>
            <w:rPr>
              <w:ins w:id="65" w:author="Max God" w:date="2019-05-19T15:07:00Z"/>
              <w:rFonts w:eastAsiaTheme="minorEastAsia"/>
              <w:noProof/>
              <w:lang w:val="ru-RU" w:eastAsia="ru-RU"/>
            </w:rPr>
          </w:pPr>
          <w:ins w:id="66" w:author="Max God" w:date="2019-05-19T15:07:00Z">
            <w:r w:rsidRPr="00AA4204">
              <w:rPr>
                <w:rStyle w:val="a3"/>
                <w:noProof/>
              </w:rPr>
              <w:fldChar w:fldCharType="begin"/>
            </w:r>
            <w:r w:rsidRPr="00AA4204">
              <w:rPr>
                <w:rStyle w:val="a3"/>
                <w:noProof/>
              </w:rPr>
              <w:instrText xml:space="preserve"> </w:instrText>
            </w:r>
            <w:r>
              <w:rPr>
                <w:noProof/>
              </w:rPr>
              <w:instrText>HYPERLINK \l "_Toc9170851"</w:instrText>
            </w:r>
            <w:r w:rsidRPr="00AA4204">
              <w:rPr>
                <w:rStyle w:val="a3"/>
                <w:noProof/>
              </w:rPr>
              <w:instrText xml:space="preserve"> </w:instrText>
            </w:r>
            <w:r w:rsidRPr="00AA4204">
              <w:rPr>
                <w:rStyle w:val="a3"/>
                <w:noProof/>
              </w:rPr>
              <w:fldChar w:fldCharType="separate"/>
            </w:r>
            <w:r w:rsidRPr="00AA4204">
              <w:rPr>
                <w:rStyle w:val="a3"/>
                <w:rFonts w:eastAsia="Times New Roman"/>
                <w:noProof/>
                <w:lang w:val="ru-RU"/>
              </w:rPr>
              <w:t>2.</w:t>
            </w:r>
            <w:r>
              <w:rPr>
                <w:rFonts w:eastAsiaTheme="minorEastAsia"/>
                <w:noProof/>
                <w:lang w:val="ru-RU" w:eastAsia="ru-RU"/>
              </w:rPr>
              <w:tab/>
            </w:r>
            <w:r w:rsidRPr="00AA4204">
              <w:rPr>
                <w:rStyle w:val="a3"/>
                <w:rFonts w:eastAsia="Times New Roman"/>
                <w:noProof/>
                <w:lang w:val="ru-RU"/>
              </w:rPr>
              <w:t>Требования по точности:</w:t>
            </w:r>
            <w:r>
              <w:rPr>
                <w:noProof/>
                <w:webHidden/>
              </w:rPr>
              <w:tab/>
            </w:r>
            <w:r>
              <w:rPr>
                <w:noProof/>
                <w:webHidden/>
              </w:rPr>
              <w:fldChar w:fldCharType="begin"/>
            </w:r>
            <w:r>
              <w:rPr>
                <w:noProof/>
                <w:webHidden/>
              </w:rPr>
              <w:instrText xml:space="preserve"> PAGEREF _Toc9170851 \h </w:instrText>
            </w:r>
          </w:ins>
          <w:r>
            <w:rPr>
              <w:noProof/>
              <w:webHidden/>
            </w:rPr>
          </w:r>
          <w:r>
            <w:rPr>
              <w:noProof/>
              <w:webHidden/>
            </w:rPr>
            <w:fldChar w:fldCharType="separate"/>
          </w:r>
          <w:ins w:id="67" w:author="Max God" w:date="2019-05-19T15:07:00Z">
            <w:r>
              <w:rPr>
                <w:noProof/>
                <w:webHidden/>
              </w:rPr>
              <w:t>3</w:t>
            </w:r>
            <w:r>
              <w:rPr>
                <w:noProof/>
                <w:webHidden/>
              </w:rPr>
              <w:fldChar w:fldCharType="end"/>
            </w:r>
            <w:r w:rsidRPr="00AA4204">
              <w:rPr>
                <w:rStyle w:val="a3"/>
                <w:noProof/>
              </w:rPr>
              <w:fldChar w:fldCharType="end"/>
            </w:r>
          </w:ins>
        </w:p>
        <w:p w14:paraId="5B042D61" w14:textId="77777777" w:rsidR="00B776F4" w:rsidRDefault="00B776F4">
          <w:pPr>
            <w:pStyle w:val="11"/>
            <w:tabs>
              <w:tab w:val="left" w:pos="440"/>
              <w:tab w:val="right" w:leader="dot" w:pos="9322"/>
            </w:tabs>
            <w:rPr>
              <w:ins w:id="68" w:author="Max God" w:date="2019-05-19T15:07:00Z"/>
              <w:rFonts w:eastAsiaTheme="minorEastAsia"/>
              <w:noProof/>
              <w:lang w:val="ru-RU" w:eastAsia="ru-RU"/>
            </w:rPr>
          </w:pPr>
          <w:ins w:id="69" w:author="Max God" w:date="2019-05-19T15:07:00Z">
            <w:r w:rsidRPr="00AA4204">
              <w:rPr>
                <w:rStyle w:val="a3"/>
                <w:noProof/>
              </w:rPr>
              <w:fldChar w:fldCharType="begin"/>
            </w:r>
            <w:r w:rsidRPr="00AA4204">
              <w:rPr>
                <w:rStyle w:val="a3"/>
                <w:noProof/>
              </w:rPr>
              <w:instrText xml:space="preserve"> </w:instrText>
            </w:r>
            <w:r>
              <w:rPr>
                <w:noProof/>
              </w:rPr>
              <w:instrText>HYPERLINK \l "_Toc9170852"</w:instrText>
            </w:r>
            <w:r w:rsidRPr="00AA4204">
              <w:rPr>
                <w:rStyle w:val="a3"/>
                <w:noProof/>
              </w:rPr>
              <w:instrText xml:space="preserve"> </w:instrText>
            </w:r>
            <w:r w:rsidRPr="00AA4204">
              <w:rPr>
                <w:rStyle w:val="a3"/>
                <w:noProof/>
              </w:rPr>
              <w:fldChar w:fldCharType="separate"/>
            </w:r>
            <w:r w:rsidRPr="00AA4204">
              <w:rPr>
                <w:rStyle w:val="a3"/>
                <w:rFonts w:eastAsia="Times New Roman" w:cs="Times New Roman"/>
                <w:noProof/>
                <w:lang w:val="ru-RU"/>
              </w:rPr>
              <w:t>3.</w:t>
            </w:r>
            <w:r>
              <w:rPr>
                <w:rFonts w:eastAsiaTheme="minorEastAsia"/>
                <w:noProof/>
                <w:lang w:val="ru-RU" w:eastAsia="ru-RU"/>
              </w:rPr>
              <w:tab/>
            </w:r>
            <w:r w:rsidRPr="00AA4204">
              <w:rPr>
                <w:rStyle w:val="a3"/>
                <w:noProof/>
                <w:shd w:val="clear" w:color="auto" w:fill="FFFFFF"/>
              </w:rPr>
              <w:t>Тре</w:t>
            </w:r>
            <w:r w:rsidRPr="00AA4204">
              <w:rPr>
                <w:rStyle w:val="a3"/>
                <w:noProof/>
                <w:shd w:val="clear" w:color="auto" w:fill="FFFFFF"/>
                <w:lang w:val="ru-RU"/>
              </w:rPr>
              <w:t>бования по скорости:</w:t>
            </w:r>
            <w:r>
              <w:rPr>
                <w:noProof/>
                <w:webHidden/>
              </w:rPr>
              <w:tab/>
            </w:r>
            <w:r>
              <w:rPr>
                <w:noProof/>
                <w:webHidden/>
              </w:rPr>
              <w:fldChar w:fldCharType="begin"/>
            </w:r>
            <w:r>
              <w:rPr>
                <w:noProof/>
                <w:webHidden/>
              </w:rPr>
              <w:instrText xml:space="preserve"> PAGEREF _Toc9170852 \h </w:instrText>
            </w:r>
          </w:ins>
          <w:r>
            <w:rPr>
              <w:noProof/>
              <w:webHidden/>
            </w:rPr>
          </w:r>
          <w:r>
            <w:rPr>
              <w:noProof/>
              <w:webHidden/>
            </w:rPr>
            <w:fldChar w:fldCharType="separate"/>
          </w:r>
          <w:ins w:id="70" w:author="Max God" w:date="2019-05-19T15:07:00Z">
            <w:r>
              <w:rPr>
                <w:noProof/>
                <w:webHidden/>
              </w:rPr>
              <w:t>4</w:t>
            </w:r>
            <w:r>
              <w:rPr>
                <w:noProof/>
                <w:webHidden/>
              </w:rPr>
              <w:fldChar w:fldCharType="end"/>
            </w:r>
            <w:r w:rsidRPr="00AA4204">
              <w:rPr>
                <w:rStyle w:val="a3"/>
                <w:noProof/>
              </w:rPr>
              <w:fldChar w:fldCharType="end"/>
            </w:r>
          </w:ins>
        </w:p>
        <w:p w14:paraId="4A4DCB10" w14:textId="77777777" w:rsidR="00B776F4" w:rsidRDefault="00B776F4">
          <w:pPr>
            <w:pStyle w:val="11"/>
            <w:tabs>
              <w:tab w:val="left" w:pos="440"/>
              <w:tab w:val="right" w:leader="dot" w:pos="9322"/>
            </w:tabs>
            <w:rPr>
              <w:ins w:id="71" w:author="Max God" w:date="2019-05-19T15:07:00Z"/>
              <w:rFonts w:eastAsiaTheme="minorEastAsia"/>
              <w:noProof/>
              <w:lang w:val="ru-RU" w:eastAsia="ru-RU"/>
            </w:rPr>
          </w:pPr>
          <w:ins w:id="72" w:author="Max God" w:date="2019-05-19T15:07:00Z">
            <w:r w:rsidRPr="00AA4204">
              <w:rPr>
                <w:rStyle w:val="a3"/>
                <w:noProof/>
              </w:rPr>
              <w:fldChar w:fldCharType="begin"/>
            </w:r>
            <w:r w:rsidRPr="00AA4204">
              <w:rPr>
                <w:rStyle w:val="a3"/>
                <w:noProof/>
              </w:rPr>
              <w:instrText xml:space="preserve"> </w:instrText>
            </w:r>
            <w:r>
              <w:rPr>
                <w:noProof/>
              </w:rPr>
              <w:instrText>HYPERLINK \l "_Toc9170853"</w:instrText>
            </w:r>
            <w:r w:rsidRPr="00AA4204">
              <w:rPr>
                <w:rStyle w:val="a3"/>
                <w:noProof/>
              </w:rPr>
              <w:instrText xml:space="preserve"> </w:instrText>
            </w:r>
            <w:r w:rsidRPr="00AA4204">
              <w:rPr>
                <w:rStyle w:val="a3"/>
                <w:noProof/>
              </w:rPr>
              <w:fldChar w:fldCharType="separate"/>
            </w:r>
            <w:r w:rsidRPr="00AA4204">
              <w:rPr>
                <w:rStyle w:val="a3"/>
                <w:rFonts w:eastAsia="Times New Roman"/>
                <w:noProof/>
                <w:lang w:val="ru-RU"/>
              </w:rPr>
              <w:t>4.</w:t>
            </w:r>
            <w:r>
              <w:rPr>
                <w:rFonts w:eastAsiaTheme="minorEastAsia"/>
                <w:noProof/>
                <w:lang w:val="ru-RU" w:eastAsia="ru-RU"/>
              </w:rPr>
              <w:tab/>
            </w:r>
            <w:r w:rsidRPr="00AA4204">
              <w:rPr>
                <w:rStyle w:val="a3"/>
                <w:rFonts w:eastAsia="Times New Roman"/>
                <w:noProof/>
                <w:lang w:val="ru-RU"/>
              </w:rPr>
              <w:t>Требования к лицам:</w:t>
            </w:r>
            <w:r>
              <w:rPr>
                <w:noProof/>
                <w:webHidden/>
              </w:rPr>
              <w:tab/>
            </w:r>
            <w:r>
              <w:rPr>
                <w:noProof/>
                <w:webHidden/>
              </w:rPr>
              <w:fldChar w:fldCharType="begin"/>
            </w:r>
            <w:r>
              <w:rPr>
                <w:noProof/>
                <w:webHidden/>
              </w:rPr>
              <w:instrText xml:space="preserve"> PAGEREF _Toc9170853 \h </w:instrText>
            </w:r>
          </w:ins>
          <w:r>
            <w:rPr>
              <w:noProof/>
              <w:webHidden/>
            </w:rPr>
          </w:r>
          <w:r>
            <w:rPr>
              <w:noProof/>
              <w:webHidden/>
            </w:rPr>
            <w:fldChar w:fldCharType="separate"/>
          </w:r>
          <w:ins w:id="73" w:author="Max God" w:date="2019-05-19T15:07:00Z">
            <w:r>
              <w:rPr>
                <w:noProof/>
                <w:webHidden/>
              </w:rPr>
              <w:t>4</w:t>
            </w:r>
            <w:r>
              <w:rPr>
                <w:noProof/>
                <w:webHidden/>
              </w:rPr>
              <w:fldChar w:fldCharType="end"/>
            </w:r>
            <w:r w:rsidRPr="00AA4204">
              <w:rPr>
                <w:rStyle w:val="a3"/>
                <w:noProof/>
              </w:rPr>
              <w:fldChar w:fldCharType="end"/>
            </w:r>
          </w:ins>
        </w:p>
        <w:p w14:paraId="11FA3A89" w14:textId="77777777" w:rsidR="00B776F4" w:rsidDel="00B776F4" w:rsidRDefault="00B776F4">
          <w:pPr>
            <w:pStyle w:val="11"/>
            <w:tabs>
              <w:tab w:val="right" w:leader="dot" w:pos="9322"/>
            </w:tabs>
            <w:rPr>
              <w:del w:id="74" w:author="Max God" w:date="2019-05-19T15:07:00Z"/>
              <w:noProof/>
            </w:rPr>
          </w:pPr>
          <w:del w:id="75" w:author="Max God" w:date="2019-05-19T15:07:00Z">
            <w:r w:rsidRPr="00B776F4" w:rsidDel="00B776F4">
              <w:rPr>
                <w:rStyle w:val="a3"/>
                <w:noProof/>
                <w:lang w:val="ru-RU"/>
              </w:rPr>
              <w:delText>Нефункциональные требования к идентификации лиц</w:delText>
            </w:r>
            <w:r w:rsidDel="00B776F4">
              <w:rPr>
                <w:noProof/>
                <w:webHidden/>
              </w:rPr>
              <w:tab/>
              <w:delText>3</w:delText>
            </w:r>
          </w:del>
        </w:p>
        <w:p w14:paraId="47A450B1" w14:textId="77777777" w:rsidR="00B776F4" w:rsidDel="00B776F4" w:rsidRDefault="00B776F4">
          <w:pPr>
            <w:pStyle w:val="11"/>
            <w:tabs>
              <w:tab w:val="left" w:pos="440"/>
              <w:tab w:val="right" w:leader="dot" w:pos="9322"/>
            </w:tabs>
            <w:rPr>
              <w:del w:id="76" w:author="Max God" w:date="2019-05-19T15:07:00Z"/>
              <w:noProof/>
            </w:rPr>
          </w:pPr>
          <w:del w:id="77" w:author="Max God" w:date="2019-05-19T15:07:00Z">
            <w:r w:rsidRPr="00B776F4" w:rsidDel="00B776F4">
              <w:rPr>
                <w:rStyle w:val="a3"/>
                <w:rFonts w:eastAsia="Times New Roman"/>
                <w:noProof/>
                <w:lang w:val="ru-RU"/>
              </w:rPr>
              <w:delText>1.</w:delText>
            </w:r>
            <w:r w:rsidDel="00B776F4">
              <w:rPr>
                <w:noProof/>
              </w:rPr>
              <w:tab/>
            </w:r>
            <w:r w:rsidRPr="00B776F4" w:rsidDel="00B776F4">
              <w:rPr>
                <w:rStyle w:val="a3"/>
                <w:rFonts w:eastAsia="Times New Roman"/>
                <w:noProof/>
                <w:lang w:val="ru-RU"/>
              </w:rPr>
              <w:delText>Требования по точности:</w:delText>
            </w:r>
            <w:r w:rsidDel="00B776F4">
              <w:rPr>
                <w:noProof/>
                <w:webHidden/>
              </w:rPr>
              <w:tab/>
              <w:delText>3</w:delText>
            </w:r>
          </w:del>
        </w:p>
        <w:p w14:paraId="05B8759D" w14:textId="77777777" w:rsidR="00B776F4" w:rsidDel="00B776F4" w:rsidRDefault="00B776F4">
          <w:pPr>
            <w:pStyle w:val="11"/>
            <w:tabs>
              <w:tab w:val="left" w:pos="440"/>
              <w:tab w:val="right" w:leader="dot" w:pos="9322"/>
            </w:tabs>
            <w:rPr>
              <w:del w:id="78" w:author="Max God" w:date="2019-05-19T15:07:00Z"/>
              <w:noProof/>
            </w:rPr>
          </w:pPr>
          <w:del w:id="79" w:author="Max God" w:date="2019-05-19T15:07:00Z">
            <w:r w:rsidRPr="00B776F4" w:rsidDel="00B776F4">
              <w:rPr>
                <w:rStyle w:val="a3"/>
                <w:rFonts w:eastAsia="Times New Roman" w:cs="Times New Roman"/>
                <w:noProof/>
                <w:lang w:val="ru-RU"/>
              </w:rPr>
              <w:delText>2.</w:delText>
            </w:r>
            <w:r w:rsidDel="00B776F4">
              <w:rPr>
                <w:noProof/>
              </w:rPr>
              <w:tab/>
            </w:r>
            <w:r w:rsidRPr="00B776F4" w:rsidDel="00B776F4">
              <w:rPr>
                <w:rStyle w:val="a3"/>
                <w:noProof/>
                <w:shd w:val="clear" w:color="auto" w:fill="FFFFFF"/>
              </w:rPr>
              <w:delText>Тре</w:delText>
            </w:r>
            <w:r w:rsidRPr="00B776F4" w:rsidDel="00B776F4">
              <w:rPr>
                <w:rStyle w:val="a3"/>
                <w:noProof/>
                <w:shd w:val="clear" w:color="auto" w:fill="FFFFFF"/>
                <w:lang w:val="ru-RU"/>
              </w:rPr>
              <w:delText>бования по скорости:</w:delText>
            </w:r>
            <w:r w:rsidDel="00B776F4">
              <w:rPr>
                <w:noProof/>
                <w:webHidden/>
              </w:rPr>
              <w:tab/>
              <w:delText>4</w:delText>
            </w:r>
          </w:del>
        </w:p>
        <w:p w14:paraId="1084BD50" w14:textId="77777777" w:rsidR="00B776F4" w:rsidDel="00B776F4" w:rsidRDefault="00B776F4">
          <w:pPr>
            <w:pStyle w:val="11"/>
            <w:tabs>
              <w:tab w:val="left" w:pos="440"/>
              <w:tab w:val="right" w:leader="dot" w:pos="9322"/>
            </w:tabs>
            <w:rPr>
              <w:del w:id="80" w:author="Max God" w:date="2019-05-19T15:07:00Z"/>
              <w:noProof/>
            </w:rPr>
          </w:pPr>
          <w:del w:id="81" w:author="Max God" w:date="2019-05-19T15:07:00Z">
            <w:r w:rsidRPr="00B776F4" w:rsidDel="00B776F4">
              <w:rPr>
                <w:rStyle w:val="a3"/>
                <w:rFonts w:eastAsia="Times New Roman"/>
                <w:noProof/>
                <w:lang w:val="ru-RU"/>
              </w:rPr>
              <w:delText>3.</w:delText>
            </w:r>
            <w:r w:rsidDel="00B776F4">
              <w:rPr>
                <w:noProof/>
              </w:rPr>
              <w:tab/>
            </w:r>
            <w:r w:rsidRPr="00B776F4" w:rsidDel="00B776F4">
              <w:rPr>
                <w:rStyle w:val="a3"/>
                <w:rFonts w:eastAsia="Times New Roman"/>
                <w:noProof/>
                <w:lang w:val="ru-RU"/>
              </w:rPr>
              <w:delText>Требования к лицам:</w:delText>
            </w:r>
            <w:r w:rsidDel="00B776F4">
              <w:rPr>
                <w:noProof/>
                <w:webHidden/>
              </w:rPr>
              <w:tab/>
              <w:delText>4</w:delText>
            </w:r>
          </w:del>
        </w:p>
        <w:p w14:paraId="52C6FA03" w14:textId="4F5F5F28" w:rsidR="00B776F4" w:rsidRDefault="00B776F4">
          <w:pPr>
            <w:rPr>
              <w:ins w:id="82" w:author="Max God" w:date="2019-05-19T15:06:00Z"/>
            </w:rPr>
          </w:pPr>
          <w:ins w:id="83" w:author="Max God" w:date="2019-05-19T15:06:00Z">
            <w:r>
              <w:rPr>
                <w:b/>
                <w:bCs/>
              </w:rPr>
              <w:fldChar w:fldCharType="end"/>
            </w:r>
          </w:ins>
        </w:p>
        <w:customXmlInsRangeStart w:id="84" w:author="Max God" w:date="2019-05-19T15:06:00Z"/>
      </w:sdtContent>
    </w:sdt>
    <w:customXmlInsRangeEnd w:id="84"/>
    <w:p w14:paraId="43D7E86F" w14:textId="77777777" w:rsidR="00B776F4" w:rsidRDefault="00B776F4">
      <w:pPr>
        <w:rPr>
          <w:ins w:id="85" w:author="Max God" w:date="2019-05-19T15:06:00Z"/>
          <w:rFonts w:ascii="Times New Roman" w:eastAsiaTheme="majorEastAsia" w:hAnsi="Times New Roman" w:cstheme="majorBidi"/>
          <w:color w:val="000000" w:themeColor="text1"/>
          <w:sz w:val="32"/>
          <w:szCs w:val="32"/>
          <w:highlight w:val="lightGray"/>
          <w:lang w:val="ru-RU"/>
        </w:rPr>
      </w:pPr>
      <w:ins w:id="86" w:author="Max God" w:date="2019-05-19T15:06:00Z">
        <w:r>
          <w:rPr>
            <w:highlight w:val="lightGray"/>
            <w:lang w:val="ru-RU"/>
          </w:rPr>
          <w:br w:type="page"/>
        </w:r>
      </w:ins>
    </w:p>
    <w:p w14:paraId="3704C579" w14:textId="37AB5B3C" w:rsidR="00B37956" w:rsidRPr="00B37956" w:rsidRDefault="00B37956" w:rsidP="00A027D7">
      <w:pPr>
        <w:pStyle w:val="1"/>
        <w:numPr>
          <w:ilvl w:val="0"/>
          <w:numId w:val="4"/>
        </w:numPr>
        <w:rPr>
          <w:lang w:val="ru-RU"/>
        </w:rPr>
      </w:pPr>
      <w:bookmarkStart w:id="87" w:name="_Toc9170850"/>
      <w:r>
        <w:rPr>
          <w:lang w:val="ru-RU"/>
        </w:rPr>
        <w:lastRenderedPageBreak/>
        <w:t>Нефункциональные требования к идентификации лиц</w:t>
      </w:r>
      <w:bookmarkEnd w:id="87"/>
    </w:p>
    <w:p w14:paraId="51125D94" w14:textId="50C915EE" w:rsidR="00224CDD" w:rsidRPr="00224CDD" w:rsidRDefault="004640C7" w:rsidP="00A027D7">
      <w:pPr>
        <w:pStyle w:val="a4"/>
        <w:ind w:firstLine="360"/>
        <w:rPr>
          <w:rFonts w:ascii="Times New Roman" w:hAnsi="Times New Roman" w:cs="Times New Roman"/>
          <w:sz w:val="26"/>
          <w:szCs w:val="26"/>
          <w:lang w:val="ru-RU"/>
        </w:rPr>
      </w:pPr>
      <w:r>
        <w:rPr>
          <w:rFonts w:ascii="Times New Roman" w:hAnsi="Times New Roman" w:cs="Times New Roman"/>
          <w:sz w:val="26"/>
          <w:szCs w:val="26"/>
          <w:lang w:val="ru-RU"/>
        </w:rPr>
        <w:t>Система может распознавать изображения форматов</w:t>
      </w:r>
      <w:r w:rsidR="00224CDD" w:rsidRPr="00224CDD">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rPr>
        <w:t>jpg</w:t>
      </w:r>
      <w:r w:rsidR="00224CDD" w:rsidRPr="00224CDD">
        <w:rPr>
          <w:rFonts w:ascii="Times New Roman" w:hAnsi="Times New Roman" w:cs="Times New Roman"/>
          <w:sz w:val="26"/>
          <w:szCs w:val="26"/>
          <w:lang w:val="ru-RU"/>
        </w:rPr>
        <w:t>”</w:t>
      </w:r>
      <w:r>
        <w:rPr>
          <w:rFonts w:ascii="Times New Roman" w:hAnsi="Times New Roman" w:cs="Times New Roman"/>
          <w:sz w:val="26"/>
          <w:szCs w:val="26"/>
          <w:lang w:val="ru-RU"/>
        </w:rPr>
        <w:t xml:space="preserve"> или </w:t>
      </w:r>
      <w:r w:rsidRPr="004640C7">
        <w:rPr>
          <w:rFonts w:ascii="Times New Roman" w:hAnsi="Times New Roman" w:cs="Times New Roman"/>
          <w:sz w:val="26"/>
          <w:szCs w:val="26"/>
          <w:lang w:val="ru-RU"/>
        </w:rPr>
        <w:t>“</w:t>
      </w:r>
      <w:r w:rsidRPr="00BB77E0">
        <w:rPr>
          <w:rFonts w:ascii="Times New Roman" w:hAnsi="Times New Roman" w:cs="Times New Roman"/>
          <w:sz w:val="26"/>
          <w:szCs w:val="26"/>
          <w:lang w:val="ru-RU"/>
        </w:rPr>
        <w:t>.</w:t>
      </w:r>
      <w:proofErr w:type="spellStart"/>
      <w:r>
        <w:rPr>
          <w:rFonts w:ascii="Times New Roman" w:hAnsi="Times New Roman" w:cs="Times New Roman"/>
          <w:sz w:val="26"/>
          <w:szCs w:val="26"/>
        </w:rPr>
        <w:t>png</w:t>
      </w:r>
      <w:proofErr w:type="spellEnd"/>
      <w:r w:rsidRPr="004640C7">
        <w:rPr>
          <w:rFonts w:ascii="Times New Roman" w:hAnsi="Times New Roman" w:cs="Times New Roman"/>
          <w:sz w:val="26"/>
          <w:szCs w:val="26"/>
          <w:lang w:val="ru-RU"/>
        </w:rPr>
        <w:t>”</w:t>
      </w:r>
      <w:r w:rsidR="00BB77E0">
        <w:rPr>
          <w:rFonts w:ascii="Times New Roman" w:hAnsi="Times New Roman" w:cs="Times New Roman"/>
          <w:sz w:val="26"/>
          <w:szCs w:val="26"/>
          <w:lang w:val="ru-RU"/>
        </w:rPr>
        <w:t xml:space="preserve"> </w:t>
      </w:r>
      <w:r w:rsidR="00224CDD" w:rsidRPr="00224CDD">
        <w:rPr>
          <w:rFonts w:ascii="Times New Roman" w:hAnsi="Times New Roman" w:cs="Times New Roman"/>
          <w:sz w:val="26"/>
          <w:szCs w:val="26"/>
          <w:lang w:val="ru-RU"/>
        </w:rPr>
        <w:t>различного разрешения в диапазоне от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до 4000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4000 пикселов, удовлетворяющие условию: минимальный размер лица 100х100 пикселов, при изменении исходного разрешения на разрешение в 300</w:t>
      </w:r>
      <w:r w:rsidR="00224CDD" w:rsidRPr="00224CDD">
        <w:rPr>
          <w:rFonts w:ascii="Times New Roman" w:hAnsi="Times New Roman" w:cs="Times New Roman"/>
          <w:sz w:val="26"/>
          <w:szCs w:val="26"/>
        </w:rPr>
        <w:t>x</w:t>
      </w:r>
      <w:r w:rsidR="00224CDD" w:rsidRPr="00224CDD">
        <w:rPr>
          <w:rFonts w:ascii="Times New Roman" w:hAnsi="Times New Roman" w:cs="Times New Roman"/>
          <w:sz w:val="26"/>
          <w:szCs w:val="26"/>
          <w:lang w:val="ru-RU"/>
        </w:rPr>
        <w:t>300 пикселов, на лица людей, присутствующи</w:t>
      </w:r>
      <w:ins w:id="88" w:author="Yashunin, Dmitry" w:date="2019-05-16T16:06:00Z">
        <w:r w:rsidR="009C1FB5">
          <w:rPr>
            <w:rFonts w:ascii="Times New Roman" w:hAnsi="Times New Roman" w:cs="Times New Roman"/>
            <w:sz w:val="26"/>
            <w:szCs w:val="26"/>
            <w:lang w:val="ru-RU"/>
          </w:rPr>
          <w:t>х</w:t>
        </w:r>
      </w:ins>
      <w:del w:id="89" w:author="Yashunin, Dmitry" w:date="2019-05-16T16:06:00Z">
        <w:r w:rsidR="00224CDD" w:rsidRPr="00224CDD" w:rsidDel="009C1FB5">
          <w:rPr>
            <w:rFonts w:ascii="Times New Roman" w:hAnsi="Times New Roman" w:cs="Times New Roman"/>
            <w:sz w:val="26"/>
            <w:szCs w:val="26"/>
            <w:lang w:val="ru-RU"/>
          </w:rPr>
          <w:delText>е</w:delText>
        </w:r>
      </w:del>
      <w:r w:rsidR="00224CDD" w:rsidRPr="00224CDD">
        <w:rPr>
          <w:rFonts w:ascii="Times New Roman" w:hAnsi="Times New Roman" w:cs="Times New Roman"/>
          <w:sz w:val="26"/>
          <w:szCs w:val="26"/>
          <w:lang w:val="ru-RU"/>
        </w:rPr>
        <w:t xml:space="preserve"> на изображении, приходится область не менее 20х20 пикселов. Отсутствует числовая недостаточность или избыточность цвета изображения, т.е. нет слишком тёмных или слишком светлых участков. Область лица от линии бровей до начала подбородочной области не перекрыта посторонними объектами, цвет кожи не подвержен изменениям, лицо различимо, т.е. находится в фокусе/не размыто.</w:t>
      </w:r>
    </w:p>
    <w:p w14:paraId="43A74981" w14:textId="645ACC5C" w:rsidR="00A104AE" w:rsidRPr="00A027D7" w:rsidRDefault="00656950" w:rsidP="00A027D7">
      <w:pPr>
        <w:pStyle w:val="1"/>
        <w:numPr>
          <w:ilvl w:val="0"/>
          <w:numId w:val="4"/>
        </w:numPr>
        <w:rPr>
          <w:rFonts w:eastAsia="Times New Roman"/>
          <w:lang w:val="ru-RU"/>
        </w:rPr>
      </w:pPr>
      <w:bookmarkStart w:id="90" w:name="_Toc9170851"/>
      <w:r>
        <w:rPr>
          <w:rFonts w:eastAsia="Times New Roman"/>
          <w:lang w:val="ru-RU"/>
        </w:rPr>
        <w:t>Требования по точности:</w:t>
      </w:r>
      <w:bookmarkEnd w:id="90"/>
    </w:p>
    <w:p w14:paraId="737FDE7D" w14:textId="77777777"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Значение метрики </w:t>
      </w:r>
      <w:proofErr w:type="spellStart"/>
      <w:r w:rsidRPr="00224CDD">
        <w:rPr>
          <w:rFonts w:ascii="Times New Roman" w:hAnsi="Times New Roman"/>
          <w:sz w:val="26"/>
          <w:szCs w:val="26"/>
          <w:shd w:val="clear" w:color="auto" w:fill="FFFFFF"/>
        </w:rPr>
        <w:t>mAP</w:t>
      </w:r>
      <w:proofErr w:type="spellEnd"/>
      <w:r w:rsidRPr="00224CDD">
        <w:rPr>
          <w:rStyle w:val="a8"/>
          <w:rFonts w:ascii="Times New Roman" w:hAnsi="Times New Roman"/>
          <w:sz w:val="26"/>
          <w:szCs w:val="26"/>
          <w:shd w:val="clear" w:color="auto" w:fill="FFFFFF"/>
        </w:rPr>
        <w:footnoteReference w:id="1"/>
      </w:r>
      <w:r w:rsidRPr="00224CDD">
        <w:rPr>
          <w:rFonts w:ascii="Times New Roman" w:hAnsi="Times New Roman"/>
          <w:sz w:val="26"/>
          <w:szCs w:val="26"/>
          <w:shd w:val="clear" w:color="auto" w:fill="FFFFFF"/>
          <w:lang w:val="ru-RU"/>
        </w:rPr>
        <w:t xml:space="preserve"> должно быть не менее 0.8. Количество ошибок </w:t>
      </w:r>
      <w:proofErr w:type="spellStart"/>
      <w:r w:rsidRPr="00224CDD">
        <w:rPr>
          <w:rFonts w:ascii="Times New Roman" w:hAnsi="Times New Roman"/>
          <w:sz w:val="26"/>
          <w:szCs w:val="26"/>
          <w:shd w:val="clear" w:color="auto" w:fill="FFFFFF"/>
          <w:lang w:val="ru-RU"/>
        </w:rPr>
        <w:t>детекции</w:t>
      </w:r>
      <w:proofErr w:type="spellEnd"/>
      <w:r w:rsidRPr="00224CDD">
        <w:rPr>
          <w:rFonts w:ascii="Times New Roman" w:hAnsi="Times New Roman"/>
          <w:sz w:val="26"/>
          <w:szCs w:val="26"/>
          <w:shd w:val="clear" w:color="auto" w:fill="FFFFFF"/>
          <w:lang w:val="ru-RU"/>
        </w:rPr>
        <w:t xml:space="preserve"> должно составлять не более 1% от общего количества изображений.</w:t>
      </w:r>
      <w:r w:rsidRPr="00224CDD">
        <w:rPr>
          <w:rFonts w:ascii="Arial" w:hAnsi="Arial" w:cs="Arial"/>
          <w:color w:val="000000"/>
          <w:sz w:val="26"/>
          <w:szCs w:val="26"/>
          <w:shd w:val="clear" w:color="auto" w:fill="FFFFFF"/>
        </w:rPr>
        <w:t> </w:t>
      </w:r>
      <w:r w:rsidRPr="00224CDD">
        <w:rPr>
          <w:rFonts w:ascii="Times New Roman" w:hAnsi="Times New Roman"/>
          <w:color w:val="000000"/>
          <w:sz w:val="26"/>
          <w:szCs w:val="26"/>
          <w:shd w:val="clear" w:color="auto" w:fill="FFFFFF"/>
          <w:lang w:val="ru-RU"/>
        </w:rPr>
        <w:t xml:space="preserve">Под ошибками </w:t>
      </w:r>
      <w:proofErr w:type="spellStart"/>
      <w:r w:rsidRPr="00224CDD">
        <w:rPr>
          <w:rFonts w:ascii="Times New Roman" w:hAnsi="Times New Roman"/>
          <w:color w:val="000000"/>
          <w:sz w:val="26"/>
          <w:szCs w:val="26"/>
          <w:shd w:val="clear" w:color="auto" w:fill="FFFFFF"/>
          <w:lang w:val="ru-RU"/>
        </w:rPr>
        <w:t>детекции</w:t>
      </w:r>
      <w:proofErr w:type="spellEnd"/>
      <w:r w:rsidRPr="00224CDD">
        <w:rPr>
          <w:rFonts w:ascii="Times New Roman" w:hAnsi="Times New Roman"/>
          <w:color w:val="000000"/>
          <w:sz w:val="26"/>
          <w:szCs w:val="26"/>
          <w:shd w:val="clear" w:color="auto" w:fill="FFFFFF"/>
          <w:lang w:val="ru-RU"/>
        </w:rPr>
        <w:t xml:space="preserve"> понимается определение такой области на изображении, для которой значение параметра </w:t>
      </w:r>
      <w:r w:rsidRPr="00224CDD">
        <w:rPr>
          <w:rFonts w:ascii="Times New Roman" w:hAnsi="Times New Roman"/>
          <w:color w:val="000000"/>
          <w:sz w:val="26"/>
          <w:szCs w:val="26"/>
          <w:shd w:val="clear" w:color="auto" w:fill="FFFFFF"/>
        </w:rPr>
        <w:t>IOU</w:t>
      </w:r>
      <w:r w:rsidRPr="00224CDD">
        <w:rPr>
          <w:rStyle w:val="a8"/>
          <w:rFonts w:ascii="Times New Roman" w:hAnsi="Times New Roman"/>
          <w:color w:val="000000"/>
          <w:sz w:val="26"/>
          <w:szCs w:val="26"/>
          <w:shd w:val="clear" w:color="auto" w:fill="FFFFFF"/>
        </w:rPr>
        <w:footnoteReference w:id="2"/>
      </w:r>
      <w:r w:rsidRPr="00224CDD">
        <w:rPr>
          <w:rFonts w:ascii="Times New Roman" w:hAnsi="Times New Roman"/>
          <w:color w:val="000000"/>
          <w:sz w:val="26"/>
          <w:szCs w:val="26"/>
          <w:shd w:val="clear" w:color="auto" w:fill="FFFFFF"/>
          <w:lang w:val="ru-RU"/>
        </w:rPr>
        <w:t xml:space="preserve"> относительно </w:t>
      </w:r>
      <w:r w:rsidRPr="00224CDD">
        <w:rPr>
          <w:rFonts w:ascii="Times New Roman" w:hAnsi="Times New Roman"/>
          <w:color w:val="000000"/>
          <w:sz w:val="26"/>
          <w:szCs w:val="26"/>
          <w:shd w:val="clear" w:color="auto" w:fill="FFFFFF"/>
        </w:rPr>
        <w:t>ground</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Style w:val="a8"/>
          <w:rFonts w:ascii="Times New Roman" w:hAnsi="Times New Roman"/>
          <w:color w:val="000000"/>
          <w:sz w:val="26"/>
          <w:szCs w:val="26"/>
          <w:shd w:val="clear" w:color="auto" w:fill="FFFFFF"/>
        </w:rPr>
        <w:footnoteReference w:id="3"/>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color w:val="000000"/>
          <w:sz w:val="26"/>
          <w:szCs w:val="26"/>
          <w:shd w:val="clear" w:color="auto" w:fill="FFFFFF"/>
          <w:lang w:val="ru-RU"/>
        </w:rPr>
        <w:t xml:space="preserve"> каждого лица на изображении меньше 0,5</w:t>
      </w:r>
    </w:p>
    <w:p w14:paraId="6470BA64" w14:textId="77777777" w:rsid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 xml:space="preserve">Количество правильно детектированных лиц должно составлять не менее 98% от суммарного числа всех лиц на всех изображениях. Лицо считается детектировано правильно, если значение параметра </w:t>
      </w:r>
      <w:r w:rsidRPr="00224CDD">
        <w:rPr>
          <w:rFonts w:ascii="Times New Roman" w:hAnsi="Times New Roman"/>
          <w:sz w:val="26"/>
          <w:szCs w:val="26"/>
        </w:rPr>
        <w:t>IOU</w:t>
      </w:r>
      <w:r w:rsidRPr="00224CDD">
        <w:rPr>
          <w:rFonts w:ascii="Times New Roman" w:hAnsi="Times New Roman"/>
          <w:sz w:val="26"/>
          <w:szCs w:val="26"/>
          <w:vertAlign w:val="superscript"/>
          <w:lang w:val="ru-RU"/>
        </w:rPr>
        <w:t>2</w:t>
      </w:r>
      <w:r w:rsidRPr="00224CDD">
        <w:rPr>
          <w:rFonts w:ascii="Times New Roman" w:hAnsi="Times New Roman"/>
          <w:sz w:val="26"/>
          <w:szCs w:val="26"/>
          <w:lang w:val="ru-RU"/>
        </w:rPr>
        <w:t xml:space="preserve"> </w:t>
      </w:r>
      <w:r w:rsidRPr="00224CDD">
        <w:rPr>
          <w:rFonts w:ascii="Times New Roman" w:hAnsi="Times New Roman"/>
          <w:color w:val="000000"/>
          <w:sz w:val="26"/>
          <w:szCs w:val="26"/>
          <w:shd w:val="clear" w:color="auto" w:fill="FFFFFF"/>
          <w:lang w:val="ru-RU"/>
        </w:rPr>
        <w:t xml:space="preserve">относительно его </w:t>
      </w:r>
      <w:r w:rsidRPr="00224CDD">
        <w:rPr>
          <w:rFonts w:ascii="Times New Roman" w:hAnsi="Times New Roman"/>
          <w:color w:val="000000"/>
          <w:sz w:val="26"/>
          <w:szCs w:val="26"/>
          <w:shd w:val="clear" w:color="auto" w:fill="FFFFFF"/>
        </w:rPr>
        <w:t>ground</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truth</w:t>
      </w:r>
      <w:r w:rsidRPr="00224CDD">
        <w:rPr>
          <w:rFonts w:ascii="Times New Roman" w:hAnsi="Times New Roman"/>
          <w:color w:val="000000"/>
          <w:sz w:val="26"/>
          <w:szCs w:val="26"/>
          <w:shd w:val="clear" w:color="auto" w:fill="FFFFFF"/>
          <w:vertAlign w:val="superscript"/>
          <w:lang w:val="ru-RU"/>
        </w:rPr>
        <w:t>3</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bounding</w:t>
      </w:r>
      <w:r w:rsidRPr="00224CDD">
        <w:rPr>
          <w:rFonts w:ascii="Times New Roman" w:hAnsi="Times New Roman"/>
          <w:color w:val="000000"/>
          <w:sz w:val="26"/>
          <w:szCs w:val="26"/>
          <w:shd w:val="clear" w:color="auto" w:fill="FFFFFF"/>
          <w:lang w:val="ru-RU"/>
        </w:rPr>
        <w:t xml:space="preserve"> </w:t>
      </w:r>
      <w:r w:rsidRPr="00224CDD">
        <w:rPr>
          <w:rFonts w:ascii="Times New Roman" w:hAnsi="Times New Roman"/>
          <w:color w:val="000000"/>
          <w:sz w:val="26"/>
          <w:szCs w:val="26"/>
          <w:shd w:val="clear" w:color="auto" w:fill="FFFFFF"/>
        </w:rPr>
        <w:t>box</w:t>
      </w:r>
      <w:r w:rsidRPr="00224CDD">
        <w:rPr>
          <w:rFonts w:ascii="Times New Roman" w:hAnsi="Times New Roman"/>
          <w:sz w:val="26"/>
          <w:szCs w:val="26"/>
          <w:lang w:val="ru-RU"/>
        </w:rPr>
        <w:t xml:space="preserve"> больше или равно 0,5.</w:t>
      </w:r>
      <w:r w:rsidRPr="00224CDD">
        <w:rPr>
          <w:lang w:val="ru-RU"/>
        </w:rPr>
        <w:t xml:space="preserve"> </w:t>
      </w:r>
      <w:r w:rsidRPr="00224CDD">
        <w:rPr>
          <w:rFonts w:ascii="Times New Roman" w:hAnsi="Times New Roman"/>
          <w:sz w:val="26"/>
          <w:szCs w:val="26"/>
          <w:shd w:val="clear" w:color="auto" w:fill="FFFFFF"/>
          <w:lang w:val="ru-RU"/>
        </w:rPr>
        <w:t xml:space="preserve"> </w:t>
      </w:r>
    </w:p>
    <w:p w14:paraId="798E7F0B" w14:textId="53AB7BA6" w:rsidR="00224CDD" w:rsidRPr="00224CDD" w:rsidRDefault="00224CDD" w:rsidP="00224CDD">
      <w:pPr>
        <w:numPr>
          <w:ilvl w:val="1"/>
          <w:numId w:val="1"/>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Точность распознавания лиц должна составлять не менее 97% от всех правильно детектированных лиц.</w:t>
      </w:r>
    </w:p>
    <w:p w14:paraId="2A3455B7" w14:textId="5896A4E9" w:rsidR="00224CDD" w:rsidRDefault="00224CDD" w:rsidP="00A027D7">
      <w:pPr>
        <w:pStyle w:val="1"/>
        <w:numPr>
          <w:ilvl w:val="0"/>
          <w:numId w:val="4"/>
        </w:numPr>
        <w:rPr>
          <w:rFonts w:eastAsia="Times New Roman" w:cs="Times New Roman"/>
          <w:lang w:val="ru-RU"/>
        </w:rPr>
      </w:pPr>
      <w:bookmarkStart w:id="91" w:name="_Toc9170852"/>
      <w:proofErr w:type="spellStart"/>
      <w:r>
        <w:rPr>
          <w:shd w:val="clear" w:color="auto" w:fill="FFFFFF"/>
        </w:rPr>
        <w:lastRenderedPageBreak/>
        <w:t>Тре</w:t>
      </w:r>
      <w:r>
        <w:rPr>
          <w:shd w:val="clear" w:color="auto" w:fill="FFFFFF"/>
          <w:lang w:val="ru-RU"/>
        </w:rPr>
        <w:t>бования</w:t>
      </w:r>
      <w:proofErr w:type="spellEnd"/>
      <w:r>
        <w:rPr>
          <w:shd w:val="clear" w:color="auto" w:fill="FFFFFF"/>
          <w:lang w:val="ru-RU"/>
        </w:rPr>
        <w:t xml:space="preserve"> по скорости:</w:t>
      </w:r>
      <w:bookmarkEnd w:id="91"/>
    </w:p>
    <w:p w14:paraId="07F3FE6C" w14:textId="77777777" w:rsidR="00224CDD" w:rsidRPr="00224CDD" w:rsidRDefault="00224CDD" w:rsidP="00A027D7">
      <w:pPr>
        <w:numPr>
          <w:ilvl w:val="1"/>
          <w:numId w:val="4"/>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обрабатывать изображение, на котором имеется не более трех лиц, не более чем за 20 секунд</w:t>
      </w:r>
      <w:r w:rsidRPr="00224CDD">
        <w:rPr>
          <w:rFonts w:ascii="Times New Roman" w:eastAsia="Times New Roman" w:hAnsi="Times New Roman" w:cs="Times New Roman"/>
          <w:sz w:val="26"/>
          <w:szCs w:val="26"/>
          <w:lang w:val="ru-RU"/>
        </w:rPr>
        <w:t>.</w:t>
      </w:r>
    </w:p>
    <w:p w14:paraId="27ABE16E" w14:textId="4D9B4023" w:rsidR="00224CDD" w:rsidRPr="00224CDD" w:rsidRDefault="00224CDD" w:rsidP="00A027D7">
      <w:pPr>
        <w:numPr>
          <w:ilvl w:val="1"/>
          <w:numId w:val="4"/>
        </w:numPr>
        <w:spacing w:after="0" w:line="360" w:lineRule="auto"/>
        <w:rPr>
          <w:rFonts w:ascii="Times New Roman" w:eastAsia="Times New Roman" w:hAnsi="Times New Roman" w:cs="Times New Roman"/>
          <w:sz w:val="26"/>
          <w:szCs w:val="26"/>
          <w:lang w:val="ru-RU"/>
        </w:rPr>
      </w:pPr>
      <w:r w:rsidRPr="00224CDD">
        <w:rPr>
          <w:rFonts w:ascii="Times New Roman" w:hAnsi="Times New Roman"/>
          <w:sz w:val="26"/>
          <w:szCs w:val="26"/>
          <w:shd w:val="clear" w:color="auto" w:fill="FFFFFF"/>
          <w:lang w:val="ru-RU"/>
        </w:rPr>
        <w:t>Входное изображение ПО «</w:t>
      </w:r>
      <w:r w:rsidRPr="00224CDD">
        <w:rPr>
          <w:rFonts w:ascii="Times New Roman" w:hAnsi="Times New Roman"/>
          <w:sz w:val="26"/>
          <w:szCs w:val="26"/>
          <w:shd w:val="clear" w:color="auto" w:fill="FFFFFF"/>
        </w:rPr>
        <w:t>AFR</w:t>
      </w:r>
      <w:r w:rsidRPr="00224CDD">
        <w:rPr>
          <w:rFonts w:ascii="Times New Roman" w:hAnsi="Times New Roman"/>
          <w:sz w:val="26"/>
          <w:szCs w:val="26"/>
          <w:shd w:val="clear" w:color="auto" w:fill="FFFFFF"/>
          <w:lang w:val="ru-RU"/>
        </w:rPr>
        <w:t>» должно содержать не более 20 лиц</w:t>
      </w:r>
      <w:r w:rsidRPr="00224CDD">
        <w:rPr>
          <w:rFonts w:ascii="Times New Roman" w:eastAsia="Times New Roman" w:hAnsi="Times New Roman" w:cs="Times New Roman"/>
          <w:sz w:val="26"/>
          <w:szCs w:val="26"/>
          <w:lang w:val="ru-RU"/>
        </w:rPr>
        <w:t>.</w:t>
      </w:r>
    </w:p>
    <w:p w14:paraId="690B8231" w14:textId="77777777" w:rsidR="00224CDD" w:rsidRPr="00224CDD" w:rsidRDefault="00224CDD" w:rsidP="00224CDD">
      <w:pPr>
        <w:spacing w:after="0" w:line="360" w:lineRule="auto"/>
        <w:ind w:left="1440"/>
        <w:rPr>
          <w:rFonts w:ascii="Times New Roman" w:eastAsia="Times New Roman" w:hAnsi="Times New Roman" w:cs="Times New Roman"/>
          <w:sz w:val="26"/>
          <w:szCs w:val="26"/>
          <w:lang w:val="ru-RU"/>
        </w:rPr>
      </w:pPr>
    </w:p>
    <w:p w14:paraId="4E3A98B8" w14:textId="44425372" w:rsidR="0015168C" w:rsidRPr="00A027D7" w:rsidRDefault="0015168C" w:rsidP="00A027D7">
      <w:pPr>
        <w:pStyle w:val="1"/>
        <w:numPr>
          <w:ilvl w:val="0"/>
          <w:numId w:val="4"/>
        </w:numPr>
        <w:rPr>
          <w:ins w:id="92" w:author="Max God" w:date="2019-05-19T15:06:00Z"/>
          <w:rFonts w:eastAsia="Times New Roman"/>
          <w:sz w:val="26"/>
          <w:szCs w:val="26"/>
          <w:lang w:val="ru-RU"/>
        </w:rPr>
      </w:pPr>
      <w:bookmarkStart w:id="93" w:name="_Toc9170853"/>
      <w:ins w:id="94" w:author="Max God" w:date="2019-05-19T15:05:00Z">
        <w:r>
          <w:rPr>
            <w:rFonts w:eastAsia="Times New Roman"/>
            <w:lang w:val="ru-RU"/>
          </w:rPr>
          <w:t>Требования к лица</w:t>
        </w:r>
      </w:ins>
      <w:ins w:id="95" w:author="Max God" w:date="2019-05-19T15:06:00Z">
        <w:r>
          <w:rPr>
            <w:rFonts w:eastAsia="Times New Roman"/>
            <w:lang w:val="ru-RU"/>
          </w:rPr>
          <w:t>м:</w:t>
        </w:r>
        <w:bookmarkEnd w:id="93"/>
      </w:ins>
    </w:p>
    <w:p w14:paraId="3AF3483C" w14:textId="504D06B2" w:rsidR="00A104AE" w:rsidRPr="00A027D7" w:rsidRDefault="00A104AE" w:rsidP="00A027D7">
      <w:pPr>
        <w:pStyle w:val="aa"/>
        <w:spacing w:after="0" w:line="360" w:lineRule="auto"/>
        <w:ind w:firstLine="360"/>
        <w:rPr>
          <w:rFonts w:ascii="Times New Roman" w:eastAsia="Times New Roman" w:hAnsi="Times New Roman" w:cs="Times New Roman"/>
          <w:sz w:val="26"/>
          <w:szCs w:val="26"/>
          <w:lang w:val="ru-RU"/>
        </w:rPr>
      </w:pPr>
      <w:r w:rsidRPr="00A027D7">
        <w:rPr>
          <w:rFonts w:ascii="Times New Roman" w:eastAsia="Times New Roman" w:hAnsi="Times New Roman" w:cs="Times New Roman"/>
          <w:sz w:val="28"/>
          <w:szCs w:val="28"/>
          <w:lang w:val="ru-RU"/>
        </w:rPr>
        <w:t xml:space="preserve">Система должна корректно обрабатывать </w:t>
      </w:r>
      <w:r w:rsidR="009C1FB5" w:rsidRPr="00A027D7">
        <w:rPr>
          <w:rFonts w:ascii="Times New Roman" w:eastAsia="Times New Roman" w:hAnsi="Times New Roman" w:cs="Times New Roman"/>
          <w:sz w:val="28"/>
          <w:szCs w:val="28"/>
          <w:lang w:val="ru-RU"/>
        </w:rPr>
        <w:t>изображения,</w:t>
      </w:r>
      <w:r w:rsidRPr="00A027D7">
        <w:rPr>
          <w:rFonts w:ascii="Times New Roman" w:eastAsia="Times New Roman" w:hAnsi="Times New Roman" w:cs="Times New Roman"/>
          <w:sz w:val="28"/>
          <w:szCs w:val="28"/>
          <w:lang w:val="ru-RU"/>
        </w:rPr>
        <w:t xml:space="preserve"> на которых лица повернуты:</w:t>
      </w:r>
    </w:p>
    <w:p w14:paraId="22270B07" w14:textId="77777777" w:rsidR="00A104AE" w:rsidRDefault="00A104AE" w:rsidP="00A027D7">
      <w:pPr>
        <w:numPr>
          <w:ilvl w:val="1"/>
          <w:numId w:val="4"/>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w:t>
      </w:r>
      <w:proofErr w:type="spellEnd"/>
      <w:r>
        <w:rPr>
          <w:rFonts w:ascii="Times New Roman" w:eastAsia="Times New Roman" w:hAnsi="Times New Roman" w:cs="Times New Roman"/>
          <w:sz w:val="28"/>
          <w:szCs w:val="28"/>
        </w:rPr>
        <w:t xml:space="preserve"> 45% </w:t>
      </w:r>
      <w:proofErr w:type="spellStart"/>
      <w:r>
        <w:rPr>
          <w:rFonts w:ascii="Times New Roman" w:eastAsia="Times New Roman" w:hAnsi="Times New Roman" w:cs="Times New Roman"/>
          <w:sz w:val="28"/>
          <w:szCs w:val="28"/>
        </w:rPr>
        <w:t>влево</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вправо</w:t>
      </w:r>
      <w:proofErr w:type="spellEnd"/>
    </w:p>
    <w:p w14:paraId="4EDECE3B" w14:textId="77777777" w:rsidR="00A104AE" w:rsidRDefault="00A104AE" w:rsidP="00A027D7">
      <w:pPr>
        <w:numPr>
          <w:ilvl w:val="1"/>
          <w:numId w:val="4"/>
        </w:numPr>
        <w:spacing w:after="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w:t>
      </w:r>
      <w:proofErr w:type="spellEnd"/>
      <w:r>
        <w:rPr>
          <w:rFonts w:ascii="Times New Roman" w:eastAsia="Times New Roman" w:hAnsi="Times New Roman" w:cs="Times New Roman"/>
          <w:sz w:val="28"/>
          <w:szCs w:val="28"/>
        </w:rPr>
        <w:t xml:space="preserve"> 15% </w:t>
      </w:r>
      <w:proofErr w:type="spellStart"/>
      <w:r>
        <w:rPr>
          <w:rFonts w:ascii="Times New Roman" w:eastAsia="Times New Roman" w:hAnsi="Times New Roman" w:cs="Times New Roman"/>
          <w:sz w:val="28"/>
          <w:szCs w:val="28"/>
        </w:rPr>
        <w:t>вверх</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вниз</w:t>
      </w:r>
      <w:proofErr w:type="spellEnd"/>
    </w:p>
    <w:p w14:paraId="28370375" w14:textId="46C00F28" w:rsidR="00224CDD" w:rsidRPr="00224CDD" w:rsidDel="0015168C" w:rsidRDefault="00A104AE" w:rsidP="00A027D7">
      <w:pPr>
        <w:numPr>
          <w:ilvl w:val="1"/>
          <w:numId w:val="4"/>
        </w:numPr>
        <w:rPr>
          <w:del w:id="96" w:author="Max God" w:date="2019-05-19T15:06:00Z"/>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w:t>
      </w:r>
      <w:proofErr w:type="spellEnd"/>
      <w:r>
        <w:rPr>
          <w:rFonts w:ascii="Times New Roman" w:eastAsia="Times New Roman" w:hAnsi="Times New Roman" w:cs="Times New Roman"/>
          <w:sz w:val="28"/>
          <w:szCs w:val="28"/>
        </w:rPr>
        <w:t xml:space="preserve"> 30% </w:t>
      </w:r>
      <w:proofErr w:type="spellStart"/>
      <w:r>
        <w:rPr>
          <w:rFonts w:ascii="Times New Roman" w:eastAsia="Times New Roman" w:hAnsi="Times New Roman" w:cs="Times New Roman"/>
          <w:sz w:val="28"/>
          <w:szCs w:val="28"/>
        </w:rPr>
        <w:t>по</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против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часовой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стрелки</w:t>
      </w:r>
      <w:proofErr w:type="spellEnd"/>
    </w:p>
    <w:p w14:paraId="28F76F99" w14:textId="53044164" w:rsidR="00F85A54" w:rsidDel="0015168C" w:rsidRDefault="00F85A54" w:rsidP="00A027D7">
      <w:pPr>
        <w:numPr>
          <w:ilvl w:val="1"/>
          <w:numId w:val="4"/>
        </w:numPr>
        <w:rPr>
          <w:del w:id="97" w:author="Max God" w:date="2019-05-19T15:06:00Z"/>
        </w:rPr>
      </w:pPr>
    </w:p>
    <w:p w14:paraId="21B3D107" w14:textId="77777777" w:rsidR="005C0A20" w:rsidDel="0015168C" w:rsidRDefault="005C0A20" w:rsidP="00A027D7">
      <w:pPr>
        <w:numPr>
          <w:ilvl w:val="0"/>
          <w:numId w:val="4"/>
        </w:numPr>
        <w:rPr>
          <w:del w:id="98" w:author="Max God" w:date="2019-05-19T15:06:00Z"/>
        </w:rPr>
      </w:pPr>
    </w:p>
    <w:p w14:paraId="290E8371" w14:textId="77777777" w:rsidR="005C0A20" w:rsidRDefault="005C0A20" w:rsidP="00A027D7">
      <w:pPr>
        <w:numPr>
          <w:ilvl w:val="1"/>
          <w:numId w:val="4"/>
        </w:numPr>
      </w:pPr>
    </w:p>
    <w:sectPr w:rsidR="005C0A20" w:rsidSect="00A027D7">
      <w:pgSz w:w="11906" w:h="16838"/>
      <w:pgMar w:top="1134" w:right="1440" w:bottom="1440"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64BC5" w14:textId="77777777" w:rsidR="00247ABA" w:rsidRDefault="00247ABA" w:rsidP="00224CDD">
      <w:pPr>
        <w:spacing w:after="0" w:line="240" w:lineRule="auto"/>
      </w:pPr>
      <w:r>
        <w:separator/>
      </w:r>
    </w:p>
  </w:endnote>
  <w:endnote w:type="continuationSeparator" w:id="0">
    <w:p w14:paraId="2C6016F8" w14:textId="77777777" w:rsidR="00247ABA" w:rsidRDefault="00247ABA" w:rsidP="0022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enQuanYi Micro Hei">
    <w:panose1 w:val="00000000000000000000"/>
    <w:charset w:val="00"/>
    <w:family w:val="roman"/>
    <w:notTrueType/>
    <w:pitch w:val="default"/>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B4FF1" w14:textId="77777777" w:rsidR="00247ABA" w:rsidRDefault="00247ABA" w:rsidP="00224CDD">
      <w:pPr>
        <w:spacing w:after="0" w:line="240" w:lineRule="auto"/>
      </w:pPr>
      <w:r>
        <w:separator/>
      </w:r>
    </w:p>
  </w:footnote>
  <w:footnote w:type="continuationSeparator" w:id="0">
    <w:p w14:paraId="33429B92" w14:textId="77777777" w:rsidR="00247ABA" w:rsidRDefault="00247ABA" w:rsidP="00224CDD">
      <w:pPr>
        <w:spacing w:after="0" w:line="240" w:lineRule="auto"/>
      </w:pPr>
      <w:r>
        <w:continuationSeparator/>
      </w:r>
    </w:p>
  </w:footnote>
  <w:footnote w:id="1">
    <w:p w14:paraId="7968791B" w14:textId="77777777" w:rsidR="00224CDD" w:rsidRPr="004A4608" w:rsidRDefault="00224CDD" w:rsidP="00224CDD">
      <w:pPr>
        <w:pStyle w:val="a9"/>
        <w:rPr>
          <w:vertAlign w:val="superscript"/>
        </w:rPr>
      </w:pPr>
      <w:r w:rsidRPr="00AB3D9D">
        <w:rPr>
          <w:rStyle w:val="a8"/>
        </w:rPr>
        <w:footnoteRef/>
      </w:r>
      <w:r w:rsidRPr="00AB3D9D">
        <w:t xml:space="preserve"> </w:t>
      </w:r>
      <w:r w:rsidRPr="004A4608">
        <w:t>m</w:t>
      </w:r>
      <w:r w:rsidRPr="004A4608">
        <w:rPr>
          <w:lang w:val="ru-RU"/>
        </w:rPr>
        <w:t>АР</w:t>
      </w:r>
      <w:r w:rsidRPr="004A4608">
        <w:t xml:space="preserve"> (mean average </w:t>
      </w:r>
      <w:r w:rsidRPr="00AB3D9D">
        <w:t xml:space="preserve">precision) - </w:t>
      </w:r>
      <w:r w:rsidRPr="00E0421C">
        <w:t xml:space="preserve">Gordon V. Cormack and Thomas R. </w:t>
      </w:r>
      <w:proofErr w:type="spellStart"/>
      <w:r w:rsidRPr="00E0421C">
        <w:t>Lynam</w:t>
      </w:r>
      <w:proofErr w:type="spellEnd"/>
      <w:r w:rsidRPr="00E0421C">
        <w:t xml:space="preserve"> David R. </w:t>
      </w:r>
      <w:proofErr w:type="spellStart"/>
      <w:r w:rsidRPr="00CA25CE">
        <w:t>Cheriton</w:t>
      </w:r>
      <w:proofErr w:type="spellEnd"/>
      <w:r w:rsidRPr="00CA25CE">
        <w:t xml:space="preserve"> School of Computer Science University of Waterloo </w:t>
      </w:r>
      <w:proofErr w:type="spellStart"/>
      <w:r w:rsidRPr="00CA25CE">
        <w:t>Waterloo</w:t>
      </w:r>
      <w:proofErr w:type="spellEnd"/>
      <w:r w:rsidRPr="00CA25CE">
        <w:t>, Ontario N2L 3G1, Canada</w:t>
      </w:r>
      <w:r w:rsidRPr="00F62789">
        <w:t xml:space="preserve"> «</w:t>
      </w:r>
      <w:proofErr w:type="spellStart"/>
      <w:r w:rsidRPr="00AB3D9D">
        <w:t>Cheriton</w:t>
      </w:r>
      <w:proofErr w:type="spellEnd"/>
      <w:r w:rsidRPr="00AB3D9D">
        <w:t xml:space="preserve"> Statistical Precision of Information Retrieval Evaluation</w:t>
      </w:r>
      <w:r w:rsidRPr="00F62789">
        <w:t>»</w:t>
      </w:r>
      <w:r w:rsidRPr="00AB3D9D">
        <w:t xml:space="preserve"> </w:t>
      </w:r>
    </w:p>
    <w:p w14:paraId="37FAFF70" w14:textId="77777777" w:rsidR="00224CDD" w:rsidRPr="004A4608" w:rsidRDefault="00224CDD" w:rsidP="00224CDD">
      <w:pPr>
        <w:pStyle w:val="a9"/>
        <w:rPr>
          <w:sz w:val="26"/>
          <w:szCs w:val="26"/>
        </w:rPr>
      </w:pPr>
    </w:p>
  </w:footnote>
  <w:footnote w:id="2">
    <w:p w14:paraId="11D28DD6" w14:textId="77777777" w:rsidR="00224CDD" w:rsidRPr="00E0421C" w:rsidRDefault="00224CDD" w:rsidP="00224CDD">
      <w:pPr>
        <w:pStyle w:val="a6"/>
        <w:rPr>
          <w:rFonts w:ascii="Times New Roman" w:hAnsi="Times New Roman"/>
          <w:sz w:val="24"/>
          <w:szCs w:val="24"/>
          <w:lang w:val="en-US"/>
        </w:rPr>
      </w:pPr>
      <w:r w:rsidRPr="00E0421C">
        <w:rPr>
          <w:rStyle w:val="a8"/>
        </w:rPr>
        <w:footnoteRef/>
      </w:r>
      <w:r w:rsidRPr="004A4608">
        <w:rPr>
          <w:lang w:val="en-US"/>
        </w:rPr>
        <w:t xml:space="preserve"> </w:t>
      </w:r>
      <w:r w:rsidRPr="004A4608">
        <w:rPr>
          <w:rFonts w:ascii="Times New Roman" w:hAnsi="Times New Roman"/>
          <w:sz w:val="24"/>
          <w:szCs w:val="24"/>
          <w:lang w:val="en-US"/>
        </w:rPr>
        <w:t xml:space="preserve">IOU(intersection over union or </w:t>
      </w:r>
      <w:proofErr w:type="spellStart"/>
      <w:r w:rsidRPr="004A4608">
        <w:rPr>
          <w:rFonts w:ascii="Times New Roman" w:hAnsi="Times New Roman"/>
          <w:sz w:val="24"/>
          <w:szCs w:val="24"/>
          <w:lang w:val="en-US"/>
        </w:rPr>
        <w:t>jaccard</w:t>
      </w:r>
      <w:proofErr w:type="spellEnd"/>
      <w:r w:rsidRPr="004A4608">
        <w:rPr>
          <w:rFonts w:ascii="Times New Roman" w:hAnsi="Times New Roman"/>
          <w:sz w:val="24"/>
          <w:szCs w:val="24"/>
          <w:lang w:val="en-US"/>
        </w:rPr>
        <w:t xml:space="preserve"> distance) - </w:t>
      </w:r>
      <w:r w:rsidRPr="00E0421C">
        <w:rPr>
          <w:rFonts w:ascii="Times New Roman" w:hAnsi="Times New Roman"/>
          <w:sz w:val="24"/>
          <w:szCs w:val="24"/>
          <w:lang w:val="en-US"/>
        </w:rPr>
        <w:t xml:space="preserve">Sven </w:t>
      </w:r>
      <w:proofErr w:type="spellStart"/>
      <w:r w:rsidRPr="00E0421C">
        <w:rPr>
          <w:rFonts w:ascii="Times New Roman" w:hAnsi="Times New Roman"/>
          <w:sz w:val="24"/>
          <w:szCs w:val="24"/>
          <w:lang w:val="en-US"/>
        </w:rPr>
        <w:t>Kosub</w:t>
      </w:r>
      <w:proofErr w:type="spellEnd"/>
      <w:r w:rsidRPr="00E0421C">
        <w:rPr>
          <w:rFonts w:ascii="Times New Roman" w:hAnsi="Times New Roman"/>
          <w:sz w:val="24"/>
          <w:szCs w:val="24"/>
          <w:lang w:val="en-US"/>
        </w:rPr>
        <w:t xml:space="preserve"> </w:t>
      </w:r>
      <w:r w:rsidRPr="00CA25CE">
        <w:rPr>
          <w:rFonts w:ascii="Times New Roman" w:hAnsi="Times New Roman"/>
          <w:sz w:val="24"/>
          <w:szCs w:val="24"/>
          <w:lang w:val="en-US"/>
        </w:rPr>
        <w:t xml:space="preserve">Department of Computer &amp; Information Science, University of Konstanz Box 67, D-78457 Konstanz, Germany «A note on the triangle inequality for the </w:t>
      </w:r>
      <w:proofErr w:type="spellStart"/>
      <w:r w:rsidRPr="00CA25CE">
        <w:rPr>
          <w:rFonts w:ascii="Times New Roman" w:hAnsi="Times New Roman"/>
          <w:sz w:val="24"/>
          <w:szCs w:val="24"/>
          <w:lang w:val="en-US"/>
        </w:rPr>
        <w:t>Jaccard</w:t>
      </w:r>
      <w:proofErr w:type="spellEnd"/>
      <w:r w:rsidRPr="00CA25CE">
        <w:rPr>
          <w:rFonts w:ascii="Times New Roman" w:hAnsi="Times New Roman"/>
          <w:sz w:val="24"/>
          <w:szCs w:val="24"/>
          <w:lang w:val="en-US"/>
        </w:rPr>
        <w:t xml:space="preserve"> distance</w:t>
      </w:r>
      <w:r w:rsidRPr="00E0421C">
        <w:rPr>
          <w:rFonts w:ascii="Times New Roman" w:hAnsi="Times New Roman"/>
          <w:sz w:val="24"/>
          <w:szCs w:val="24"/>
          <w:lang w:val="en-US"/>
        </w:rPr>
        <w:t>»</w:t>
      </w:r>
    </w:p>
    <w:p w14:paraId="559813CC" w14:textId="77777777" w:rsidR="00224CDD" w:rsidRPr="004A4608" w:rsidRDefault="00224CDD" w:rsidP="00224CDD">
      <w:pPr>
        <w:pStyle w:val="a6"/>
        <w:rPr>
          <w:lang w:val="en-US"/>
        </w:rPr>
      </w:pPr>
    </w:p>
  </w:footnote>
  <w:footnote w:id="3">
    <w:p w14:paraId="463C56C5" w14:textId="77777777" w:rsidR="00224CDD" w:rsidRPr="004A4608" w:rsidRDefault="00224CDD" w:rsidP="00224CDD">
      <w:pPr>
        <w:pStyle w:val="a6"/>
        <w:rPr>
          <w:lang w:val="en-US"/>
        </w:rPr>
      </w:pPr>
      <w:r w:rsidRPr="00E0421C">
        <w:rPr>
          <w:rStyle w:val="a8"/>
        </w:rPr>
        <w:footnoteRef/>
      </w:r>
      <w:r w:rsidRPr="004A4608">
        <w:rPr>
          <w:lang w:val="en-US"/>
        </w:rPr>
        <w:t xml:space="preserve"> </w:t>
      </w:r>
      <w:r w:rsidRPr="00E0421C">
        <w:rPr>
          <w:rFonts w:ascii="Times New Roman" w:hAnsi="Times New Roman"/>
          <w:sz w:val="24"/>
          <w:szCs w:val="24"/>
          <w:lang w:val="en-US"/>
        </w:rPr>
        <w:t>Ground truth –</w:t>
      </w:r>
      <w:r w:rsidRPr="00CA25CE">
        <w:rPr>
          <w:rFonts w:ascii="Times New Roman" w:hAnsi="Times New Roman"/>
          <w:sz w:val="24"/>
          <w:szCs w:val="24"/>
          <w:lang w:val="en-US"/>
        </w:rPr>
        <w:t xml:space="preserve"> </w:t>
      </w:r>
      <w:proofErr w:type="spellStart"/>
      <w:r w:rsidRPr="00CA25CE">
        <w:rPr>
          <w:rFonts w:ascii="Times New Roman" w:hAnsi="Times New Roman"/>
          <w:sz w:val="24"/>
          <w:szCs w:val="24"/>
          <w:lang w:val="en-US"/>
        </w:rPr>
        <w:t>Krig</w:t>
      </w:r>
      <w:proofErr w:type="spellEnd"/>
      <w:r w:rsidRPr="00CA25CE">
        <w:rPr>
          <w:rFonts w:ascii="Times New Roman" w:hAnsi="Times New Roman"/>
          <w:sz w:val="24"/>
          <w:szCs w:val="24"/>
          <w:lang w:val="en-US"/>
        </w:rPr>
        <w:t xml:space="preserve">, Scott </w:t>
      </w:r>
      <w:r w:rsidRPr="00035A96">
        <w:rPr>
          <w:rFonts w:ascii="Times New Roman" w:hAnsi="Times New Roman"/>
          <w:sz w:val="24"/>
          <w:szCs w:val="24"/>
          <w:lang w:val="en-US"/>
        </w:rPr>
        <w:t>«</w:t>
      </w:r>
      <w:r w:rsidRPr="00E0421C">
        <w:rPr>
          <w:rFonts w:ascii="Times New Roman" w:hAnsi="Times New Roman"/>
          <w:sz w:val="24"/>
          <w:szCs w:val="24"/>
          <w:lang w:val="en-US"/>
        </w:rPr>
        <w:t>Computer Vision Metrics Survey, Taxonomy, and Analysis»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D5209"/>
    <w:multiLevelType w:val="hybridMultilevel"/>
    <w:tmpl w:val="038A32C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917A23"/>
    <w:multiLevelType w:val="multilevel"/>
    <w:tmpl w:val="038A32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6276F72"/>
    <w:multiLevelType w:val="multilevel"/>
    <w:tmpl w:val="88B28222"/>
    <w:lvl w:ilvl="0">
      <w:start w:val="1"/>
      <w:numFmt w:val="decimal"/>
      <w:lvlText w:val="%1."/>
      <w:lvlJc w:val="left"/>
      <w:pPr>
        <w:ind w:left="720" w:hanging="360"/>
      </w:pPr>
      <w:rPr>
        <w:rFonts w:asciiTheme="minorHAnsi" w:eastAsia="WenQuanYi Micro Hei"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CEF1540"/>
    <w:multiLevelType w:val="hybridMultilevel"/>
    <w:tmpl w:val="D7243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 God">
    <w15:presenceInfo w15:providerId="Windows Live" w15:userId="b8929ca5dc1e367a"/>
  </w15:person>
  <w15:person w15:author="Yashunin, Dmitry">
    <w15:presenceInfo w15:providerId="AD" w15:userId="S-1-5-21-842925246-2111687655-839522115-285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FC"/>
    <w:rsid w:val="000004A0"/>
    <w:rsid w:val="00126597"/>
    <w:rsid w:val="0015168C"/>
    <w:rsid w:val="00224CDD"/>
    <w:rsid w:val="00247ABA"/>
    <w:rsid w:val="0031174A"/>
    <w:rsid w:val="003255CF"/>
    <w:rsid w:val="004640C7"/>
    <w:rsid w:val="0053348A"/>
    <w:rsid w:val="00554738"/>
    <w:rsid w:val="005C0A20"/>
    <w:rsid w:val="00656950"/>
    <w:rsid w:val="008069FC"/>
    <w:rsid w:val="009C1FB5"/>
    <w:rsid w:val="00A027D7"/>
    <w:rsid w:val="00A104AE"/>
    <w:rsid w:val="00A34E52"/>
    <w:rsid w:val="00B37956"/>
    <w:rsid w:val="00B776F4"/>
    <w:rsid w:val="00BB77E0"/>
    <w:rsid w:val="00C568D1"/>
    <w:rsid w:val="00EA15AE"/>
    <w:rsid w:val="00EA3726"/>
    <w:rsid w:val="00ED64D3"/>
    <w:rsid w:val="00F8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F17"/>
  <w15:chartTrackingRefBased/>
  <w15:docId w15:val="{4A2FDFB1-6F15-4C25-8664-50CB7D09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168C"/>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0A20"/>
    <w:rPr>
      <w:color w:val="0563C1" w:themeColor="hyperlink"/>
      <w:u w:val="single"/>
    </w:rPr>
  </w:style>
  <w:style w:type="character" w:customStyle="1" w:styleId="UnresolvedMention1">
    <w:name w:val="Unresolved Mention1"/>
    <w:basedOn w:val="a0"/>
    <w:uiPriority w:val="99"/>
    <w:semiHidden/>
    <w:unhideWhenUsed/>
    <w:rsid w:val="005C0A20"/>
    <w:rPr>
      <w:color w:val="605E5C"/>
      <w:shd w:val="clear" w:color="auto" w:fill="E1DFDD"/>
    </w:rPr>
  </w:style>
  <w:style w:type="paragraph" w:styleId="a4">
    <w:name w:val="Body Text"/>
    <w:basedOn w:val="a"/>
    <w:link w:val="a5"/>
    <w:rsid w:val="00224CDD"/>
    <w:pPr>
      <w:spacing w:after="140" w:line="276" w:lineRule="auto"/>
    </w:pPr>
    <w:rPr>
      <w:rFonts w:ascii="Liberation Serif" w:eastAsia="WenQuanYi Micro Hei" w:hAnsi="Liberation Serif" w:cs="Lohit Devanagari"/>
      <w:kern w:val="2"/>
      <w:sz w:val="24"/>
      <w:szCs w:val="24"/>
      <w:lang w:eastAsia="zh-CN" w:bidi="hi-IN"/>
    </w:rPr>
  </w:style>
  <w:style w:type="character" w:customStyle="1" w:styleId="a5">
    <w:name w:val="Основной текст Знак"/>
    <w:basedOn w:val="a0"/>
    <w:link w:val="a4"/>
    <w:rsid w:val="00224CDD"/>
    <w:rPr>
      <w:rFonts w:ascii="Liberation Serif" w:eastAsia="WenQuanYi Micro Hei" w:hAnsi="Liberation Serif" w:cs="Lohit Devanagari"/>
      <w:kern w:val="2"/>
      <w:sz w:val="24"/>
      <w:szCs w:val="24"/>
      <w:lang w:eastAsia="zh-CN" w:bidi="hi-IN"/>
    </w:rPr>
  </w:style>
  <w:style w:type="paragraph" w:styleId="a6">
    <w:name w:val="footnote text"/>
    <w:basedOn w:val="a"/>
    <w:link w:val="a7"/>
    <w:uiPriority w:val="99"/>
    <w:semiHidden/>
    <w:unhideWhenUsed/>
    <w:rsid w:val="00224CDD"/>
    <w:pPr>
      <w:spacing w:after="0" w:line="240" w:lineRule="auto"/>
    </w:pPr>
    <w:rPr>
      <w:rFonts w:ascii="Calibri" w:eastAsia="Times New Roman" w:hAnsi="Calibri" w:cs="Times New Roman"/>
      <w:sz w:val="20"/>
      <w:szCs w:val="20"/>
      <w:lang w:val="ru-RU"/>
    </w:rPr>
  </w:style>
  <w:style w:type="character" w:customStyle="1" w:styleId="a7">
    <w:name w:val="Текст сноски Знак"/>
    <w:basedOn w:val="a0"/>
    <w:link w:val="a6"/>
    <w:uiPriority w:val="99"/>
    <w:semiHidden/>
    <w:rsid w:val="00224CDD"/>
    <w:rPr>
      <w:rFonts w:ascii="Calibri" w:eastAsia="Times New Roman" w:hAnsi="Calibri" w:cs="Times New Roman"/>
      <w:sz w:val="20"/>
      <w:szCs w:val="20"/>
      <w:lang w:val="ru-RU"/>
    </w:rPr>
  </w:style>
  <w:style w:type="character" w:styleId="a8">
    <w:name w:val="footnote reference"/>
    <w:basedOn w:val="a0"/>
    <w:uiPriority w:val="99"/>
    <w:semiHidden/>
    <w:unhideWhenUsed/>
    <w:rsid w:val="00224CDD"/>
    <w:rPr>
      <w:vertAlign w:val="superscript"/>
    </w:rPr>
  </w:style>
  <w:style w:type="paragraph" w:styleId="a9">
    <w:name w:val="Normal (Web)"/>
    <w:basedOn w:val="a"/>
    <w:uiPriority w:val="99"/>
    <w:unhideWhenUsed/>
    <w:rsid w:val="00224CDD"/>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224CDD"/>
    <w:pPr>
      <w:ind w:left="720"/>
      <w:contextualSpacing/>
    </w:pPr>
  </w:style>
  <w:style w:type="character" w:styleId="ab">
    <w:name w:val="annotation reference"/>
    <w:basedOn w:val="a0"/>
    <w:uiPriority w:val="99"/>
    <w:semiHidden/>
    <w:unhideWhenUsed/>
    <w:rsid w:val="009C1FB5"/>
    <w:rPr>
      <w:sz w:val="16"/>
      <w:szCs w:val="16"/>
    </w:rPr>
  </w:style>
  <w:style w:type="paragraph" w:styleId="ac">
    <w:name w:val="annotation text"/>
    <w:basedOn w:val="a"/>
    <w:link w:val="ad"/>
    <w:uiPriority w:val="99"/>
    <w:semiHidden/>
    <w:unhideWhenUsed/>
    <w:rsid w:val="009C1FB5"/>
    <w:pPr>
      <w:spacing w:line="240" w:lineRule="auto"/>
    </w:pPr>
    <w:rPr>
      <w:sz w:val="20"/>
      <w:szCs w:val="20"/>
    </w:rPr>
  </w:style>
  <w:style w:type="character" w:customStyle="1" w:styleId="ad">
    <w:name w:val="Текст примечания Знак"/>
    <w:basedOn w:val="a0"/>
    <w:link w:val="ac"/>
    <w:uiPriority w:val="99"/>
    <w:semiHidden/>
    <w:rsid w:val="009C1FB5"/>
    <w:rPr>
      <w:sz w:val="20"/>
      <w:szCs w:val="20"/>
    </w:rPr>
  </w:style>
  <w:style w:type="paragraph" w:styleId="ae">
    <w:name w:val="annotation subject"/>
    <w:basedOn w:val="ac"/>
    <w:next w:val="ac"/>
    <w:link w:val="af"/>
    <w:uiPriority w:val="99"/>
    <w:semiHidden/>
    <w:unhideWhenUsed/>
    <w:rsid w:val="009C1FB5"/>
    <w:rPr>
      <w:b/>
      <w:bCs/>
    </w:rPr>
  </w:style>
  <w:style w:type="character" w:customStyle="1" w:styleId="af">
    <w:name w:val="Тема примечания Знак"/>
    <w:basedOn w:val="ad"/>
    <w:link w:val="ae"/>
    <w:uiPriority w:val="99"/>
    <w:semiHidden/>
    <w:rsid w:val="009C1FB5"/>
    <w:rPr>
      <w:b/>
      <w:bCs/>
      <w:sz w:val="20"/>
      <w:szCs w:val="20"/>
    </w:rPr>
  </w:style>
  <w:style w:type="paragraph" w:styleId="af0">
    <w:name w:val="Balloon Text"/>
    <w:basedOn w:val="a"/>
    <w:link w:val="af1"/>
    <w:uiPriority w:val="99"/>
    <w:semiHidden/>
    <w:unhideWhenUsed/>
    <w:rsid w:val="009C1F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C1FB5"/>
    <w:rPr>
      <w:rFonts w:ascii="Segoe UI" w:hAnsi="Segoe UI" w:cs="Segoe UI"/>
      <w:sz w:val="18"/>
      <w:szCs w:val="18"/>
    </w:rPr>
  </w:style>
  <w:style w:type="character" w:customStyle="1" w:styleId="10">
    <w:name w:val="Заголовок 1 Знак"/>
    <w:basedOn w:val="a0"/>
    <w:link w:val="1"/>
    <w:uiPriority w:val="9"/>
    <w:rsid w:val="0015168C"/>
    <w:rPr>
      <w:rFonts w:ascii="Times New Roman" w:eastAsiaTheme="majorEastAsia" w:hAnsi="Times New Roman" w:cstheme="majorBidi"/>
      <w:color w:val="000000" w:themeColor="text1"/>
      <w:sz w:val="32"/>
      <w:szCs w:val="32"/>
    </w:rPr>
  </w:style>
  <w:style w:type="paragraph" w:styleId="af2">
    <w:name w:val="TOC Heading"/>
    <w:basedOn w:val="1"/>
    <w:next w:val="a"/>
    <w:uiPriority w:val="39"/>
    <w:unhideWhenUsed/>
    <w:qFormat/>
    <w:rsid w:val="00B776F4"/>
    <w:pPr>
      <w:outlineLvl w:val="9"/>
    </w:pPr>
    <w:rPr>
      <w:rFonts w:asciiTheme="majorHAnsi" w:hAnsiTheme="majorHAnsi"/>
      <w:color w:val="2F5496" w:themeColor="accent1" w:themeShade="BF"/>
      <w:lang w:val="ru-RU" w:eastAsia="ru-RU"/>
    </w:rPr>
  </w:style>
  <w:style w:type="paragraph" w:styleId="11">
    <w:name w:val="toc 1"/>
    <w:basedOn w:val="a"/>
    <w:next w:val="a"/>
    <w:autoRedefine/>
    <w:uiPriority w:val="39"/>
    <w:unhideWhenUsed/>
    <w:rsid w:val="00B776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Prokhorov Alexander</dc:creator>
  <cp:keywords/>
  <dc:description/>
  <cp:lastModifiedBy>Max God</cp:lastModifiedBy>
  <cp:revision>16</cp:revision>
  <dcterms:created xsi:type="dcterms:W3CDTF">2019-03-11T17:17:00Z</dcterms:created>
  <dcterms:modified xsi:type="dcterms:W3CDTF">2019-05-19T16:41:00Z</dcterms:modified>
</cp:coreProperties>
</file>